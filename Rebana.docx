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618" w:rsidRDefault="00A61618" w:rsidP="00A61618">
      <w:pPr>
        <w:jc w:val="center"/>
        <w:rPr>
          <w:rFonts w:ascii="Times New Roman" w:hAnsi="Times New Roman" w:cs="Times New Roman"/>
          <w:b/>
          <w:sz w:val="24"/>
          <w:szCs w:val="24"/>
        </w:rPr>
      </w:pPr>
      <w:r w:rsidRPr="00A61618">
        <w:rPr>
          <w:rFonts w:ascii="Times New Roman" w:hAnsi="Times New Roman" w:cs="Times New Roman"/>
          <w:b/>
          <w:sz w:val="24"/>
          <w:szCs w:val="24"/>
        </w:rPr>
        <w:t>DAFTAR ISI</w:t>
      </w:r>
    </w:p>
    <w:p w:rsidR="00A61618" w:rsidRPr="00A61618" w:rsidRDefault="00A61618" w:rsidP="00A61618">
      <w:pPr>
        <w:rPr>
          <w:rFonts w:ascii="Times New Roman" w:hAnsi="Times New Roman" w:cs="Times New Roman"/>
          <w:sz w:val="24"/>
          <w:szCs w:val="24"/>
        </w:rPr>
      </w:pPr>
    </w:p>
    <w:p w:rsidR="00A61618" w:rsidRPr="00A61618" w:rsidRDefault="00A61618" w:rsidP="00A61618">
      <w:pPr>
        <w:rPr>
          <w:rFonts w:ascii="Times New Roman" w:hAnsi="Times New Roman" w:cs="Times New Roman"/>
          <w:sz w:val="24"/>
          <w:szCs w:val="24"/>
        </w:rPr>
      </w:pPr>
    </w:p>
    <w:p w:rsidR="00A61618" w:rsidRPr="00A61618" w:rsidRDefault="00A61618" w:rsidP="00A61618">
      <w:pPr>
        <w:rPr>
          <w:rFonts w:ascii="Times New Roman" w:hAnsi="Times New Roman" w:cs="Times New Roman"/>
          <w:sz w:val="24"/>
          <w:szCs w:val="24"/>
        </w:rPr>
      </w:pPr>
    </w:p>
    <w:p w:rsidR="00A61618" w:rsidRPr="00A61618" w:rsidRDefault="00A61618" w:rsidP="00A61618">
      <w:pPr>
        <w:rPr>
          <w:rFonts w:ascii="Times New Roman" w:hAnsi="Times New Roman" w:cs="Times New Roman"/>
          <w:sz w:val="24"/>
          <w:szCs w:val="24"/>
        </w:rPr>
      </w:pPr>
    </w:p>
    <w:p w:rsidR="00A61618" w:rsidRPr="00A61618" w:rsidRDefault="00A61618" w:rsidP="00A61618">
      <w:pPr>
        <w:rPr>
          <w:rFonts w:ascii="Times New Roman" w:hAnsi="Times New Roman" w:cs="Times New Roman"/>
          <w:sz w:val="24"/>
          <w:szCs w:val="24"/>
        </w:rPr>
      </w:pPr>
    </w:p>
    <w:p w:rsidR="00A61618" w:rsidRPr="00A61618" w:rsidRDefault="00A61618" w:rsidP="00A61618">
      <w:pPr>
        <w:rPr>
          <w:rFonts w:ascii="Times New Roman" w:hAnsi="Times New Roman" w:cs="Times New Roman"/>
          <w:sz w:val="24"/>
          <w:szCs w:val="24"/>
        </w:rPr>
      </w:pPr>
    </w:p>
    <w:p w:rsidR="00A61618" w:rsidRPr="00A61618" w:rsidRDefault="00A61618" w:rsidP="00A61618">
      <w:pPr>
        <w:rPr>
          <w:rFonts w:ascii="Times New Roman" w:hAnsi="Times New Roman" w:cs="Times New Roman"/>
          <w:sz w:val="24"/>
          <w:szCs w:val="24"/>
        </w:rPr>
      </w:pPr>
    </w:p>
    <w:p w:rsidR="00A61618" w:rsidRPr="00A61618" w:rsidRDefault="00A61618" w:rsidP="00A61618">
      <w:pPr>
        <w:rPr>
          <w:rFonts w:ascii="Times New Roman" w:hAnsi="Times New Roman" w:cs="Times New Roman"/>
          <w:sz w:val="24"/>
          <w:szCs w:val="24"/>
        </w:rPr>
      </w:pPr>
    </w:p>
    <w:p w:rsidR="00A61618" w:rsidRPr="00A61618" w:rsidRDefault="00A61618" w:rsidP="00A61618">
      <w:pPr>
        <w:rPr>
          <w:rFonts w:ascii="Times New Roman" w:hAnsi="Times New Roman" w:cs="Times New Roman"/>
          <w:sz w:val="24"/>
          <w:szCs w:val="24"/>
        </w:rPr>
      </w:pPr>
    </w:p>
    <w:p w:rsidR="00A61618" w:rsidRPr="00A61618" w:rsidRDefault="00A61618" w:rsidP="00A61618">
      <w:pPr>
        <w:rPr>
          <w:rFonts w:ascii="Times New Roman" w:hAnsi="Times New Roman" w:cs="Times New Roman"/>
          <w:sz w:val="24"/>
          <w:szCs w:val="24"/>
        </w:rPr>
      </w:pPr>
    </w:p>
    <w:p w:rsidR="00A61618" w:rsidRPr="00A61618" w:rsidRDefault="00A61618" w:rsidP="00A61618">
      <w:pPr>
        <w:rPr>
          <w:rFonts w:ascii="Times New Roman" w:hAnsi="Times New Roman" w:cs="Times New Roman"/>
          <w:sz w:val="24"/>
          <w:szCs w:val="24"/>
        </w:rPr>
      </w:pPr>
    </w:p>
    <w:p w:rsidR="00A61618" w:rsidRPr="00A61618" w:rsidRDefault="00A61618" w:rsidP="00A61618">
      <w:pPr>
        <w:rPr>
          <w:rFonts w:ascii="Times New Roman" w:hAnsi="Times New Roman" w:cs="Times New Roman"/>
          <w:sz w:val="24"/>
          <w:szCs w:val="24"/>
        </w:rPr>
      </w:pPr>
    </w:p>
    <w:p w:rsidR="00A61618" w:rsidRPr="00A61618" w:rsidRDefault="00A61618" w:rsidP="00A61618">
      <w:pPr>
        <w:rPr>
          <w:rFonts w:ascii="Times New Roman" w:hAnsi="Times New Roman" w:cs="Times New Roman"/>
          <w:sz w:val="24"/>
          <w:szCs w:val="24"/>
        </w:rPr>
      </w:pPr>
    </w:p>
    <w:p w:rsidR="00A61618" w:rsidRPr="00A61618" w:rsidRDefault="00A61618" w:rsidP="00A61618">
      <w:pPr>
        <w:rPr>
          <w:rFonts w:ascii="Times New Roman" w:hAnsi="Times New Roman" w:cs="Times New Roman"/>
          <w:sz w:val="24"/>
          <w:szCs w:val="24"/>
        </w:rPr>
      </w:pPr>
    </w:p>
    <w:p w:rsidR="00A61618" w:rsidRPr="00A61618" w:rsidRDefault="00A61618" w:rsidP="00A61618">
      <w:pPr>
        <w:rPr>
          <w:rFonts w:ascii="Times New Roman" w:hAnsi="Times New Roman" w:cs="Times New Roman"/>
          <w:sz w:val="24"/>
          <w:szCs w:val="24"/>
        </w:rPr>
      </w:pPr>
    </w:p>
    <w:p w:rsidR="00A61618" w:rsidRPr="00A61618" w:rsidRDefault="00A61618" w:rsidP="00A61618">
      <w:pPr>
        <w:rPr>
          <w:rFonts w:ascii="Times New Roman" w:hAnsi="Times New Roman" w:cs="Times New Roman"/>
          <w:sz w:val="24"/>
          <w:szCs w:val="24"/>
        </w:rPr>
      </w:pPr>
    </w:p>
    <w:p w:rsidR="00A61618" w:rsidRPr="00A61618" w:rsidRDefault="00A61618" w:rsidP="00A61618">
      <w:pPr>
        <w:rPr>
          <w:rFonts w:ascii="Times New Roman" w:hAnsi="Times New Roman" w:cs="Times New Roman"/>
          <w:sz w:val="24"/>
          <w:szCs w:val="24"/>
        </w:rPr>
      </w:pPr>
    </w:p>
    <w:p w:rsidR="00A61618" w:rsidRPr="00A61618" w:rsidRDefault="00A61618" w:rsidP="00A61618">
      <w:pPr>
        <w:rPr>
          <w:rFonts w:ascii="Times New Roman" w:hAnsi="Times New Roman" w:cs="Times New Roman"/>
          <w:sz w:val="24"/>
          <w:szCs w:val="24"/>
        </w:rPr>
      </w:pPr>
    </w:p>
    <w:p w:rsidR="00A61618" w:rsidRPr="00A61618" w:rsidRDefault="00A61618" w:rsidP="00A61618">
      <w:pPr>
        <w:rPr>
          <w:rFonts w:ascii="Times New Roman" w:hAnsi="Times New Roman" w:cs="Times New Roman"/>
          <w:sz w:val="24"/>
          <w:szCs w:val="24"/>
        </w:rPr>
      </w:pPr>
    </w:p>
    <w:p w:rsidR="00A61618" w:rsidRPr="00A61618" w:rsidRDefault="00A61618" w:rsidP="00A61618">
      <w:pPr>
        <w:rPr>
          <w:rFonts w:ascii="Times New Roman" w:hAnsi="Times New Roman" w:cs="Times New Roman"/>
          <w:sz w:val="24"/>
          <w:szCs w:val="24"/>
        </w:rPr>
      </w:pPr>
    </w:p>
    <w:p w:rsidR="00A61618" w:rsidRPr="00A61618" w:rsidRDefault="00A61618" w:rsidP="00A61618">
      <w:pPr>
        <w:rPr>
          <w:rFonts w:ascii="Times New Roman" w:hAnsi="Times New Roman" w:cs="Times New Roman"/>
          <w:sz w:val="24"/>
          <w:szCs w:val="24"/>
        </w:rPr>
      </w:pPr>
    </w:p>
    <w:p w:rsidR="00A61618" w:rsidRPr="00A61618" w:rsidRDefault="00A61618" w:rsidP="00A61618">
      <w:pPr>
        <w:rPr>
          <w:rFonts w:ascii="Times New Roman" w:hAnsi="Times New Roman" w:cs="Times New Roman"/>
          <w:sz w:val="24"/>
          <w:szCs w:val="24"/>
        </w:rPr>
      </w:pPr>
    </w:p>
    <w:p w:rsidR="00A61618" w:rsidRDefault="00A61618" w:rsidP="00A61618">
      <w:pPr>
        <w:rPr>
          <w:rFonts w:ascii="Times New Roman" w:hAnsi="Times New Roman" w:cs="Times New Roman"/>
          <w:sz w:val="24"/>
          <w:szCs w:val="24"/>
        </w:rPr>
      </w:pPr>
    </w:p>
    <w:p w:rsidR="00B92AF7" w:rsidRDefault="00A61618" w:rsidP="00A61618">
      <w:pPr>
        <w:tabs>
          <w:tab w:val="left" w:pos="5566"/>
        </w:tabs>
        <w:rPr>
          <w:rFonts w:ascii="Times New Roman" w:hAnsi="Times New Roman" w:cs="Times New Roman"/>
          <w:sz w:val="24"/>
          <w:szCs w:val="24"/>
        </w:rPr>
      </w:pPr>
      <w:r>
        <w:rPr>
          <w:rFonts w:ascii="Times New Roman" w:hAnsi="Times New Roman" w:cs="Times New Roman"/>
          <w:sz w:val="24"/>
          <w:szCs w:val="24"/>
        </w:rPr>
        <w:tab/>
      </w:r>
    </w:p>
    <w:p w:rsidR="00A61618" w:rsidRPr="00237816" w:rsidRDefault="00A61618" w:rsidP="00A61618">
      <w:pPr>
        <w:tabs>
          <w:tab w:val="left" w:pos="5566"/>
        </w:tabs>
        <w:jc w:val="center"/>
        <w:rPr>
          <w:rFonts w:ascii="Times New Roman" w:hAnsi="Times New Roman" w:cs="Times New Roman"/>
          <w:b/>
          <w:sz w:val="24"/>
          <w:szCs w:val="24"/>
        </w:rPr>
      </w:pPr>
      <w:r w:rsidRPr="00237816">
        <w:rPr>
          <w:rFonts w:ascii="Times New Roman" w:hAnsi="Times New Roman" w:cs="Times New Roman"/>
          <w:b/>
          <w:sz w:val="24"/>
          <w:szCs w:val="24"/>
        </w:rPr>
        <w:lastRenderedPageBreak/>
        <w:t>BAB I</w:t>
      </w:r>
    </w:p>
    <w:p w:rsidR="00A61618" w:rsidRPr="00237816" w:rsidRDefault="00A61618" w:rsidP="00A61618">
      <w:pPr>
        <w:tabs>
          <w:tab w:val="left" w:pos="5566"/>
        </w:tabs>
        <w:jc w:val="center"/>
        <w:rPr>
          <w:rFonts w:ascii="Times New Roman" w:hAnsi="Times New Roman" w:cs="Times New Roman"/>
          <w:b/>
          <w:sz w:val="24"/>
          <w:szCs w:val="24"/>
        </w:rPr>
      </w:pPr>
      <w:r w:rsidRPr="00237816">
        <w:rPr>
          <w:rFonts w:ascii="Times New Roman" w:hAnsi="Times New Roman" w:cs="Times New Roman"/>
          <w:b/>
          <w:sz w:val="24"/>
          <w:szCs w:val="24"/>
        </w:rPr>
        <w:t>PENDAHULUAN</w:t>
      </w:r>
    </w:p>
    <w:p w:rsidR="00A61618" w:rsidRPr="00237816" w:rsidRDefault="00A61618" w:rsidP="00A61618">
      <w:pPr>
        <w:tabs>
          <w:tab w:val="left" w:pos="5566"/>
        </w:tabs>
        <w:rPr>
          <w:rFonts w:ascii="Times New Roman" w:hAnsi="Times New Roman" w:cs="Times New Roman"/>
          <w:b/>
          <w:sz w:val="24"/>
          <w:szCs w:val="24"/>
        </w:rPr>
      </w:pPr>
      <w:r w:rsidRPr="00237816">
        <w:rPr>
          <w:rFonts w:ascii="Times New Roman" w:hAnsi="Times New Roman" w:cs="Times New Roman"/>
          <w:b/>
          <w:sz w:val="24"/>
          <w:szCs w:val="24"/>
        </w:rPr>
        <w:t>1.1 Latar Belakang</w:t>
      </w:r>
    </w:p>
    <w:p w:rsidR="00A61618" w:rsidRDefault="00A61618" w:rsidP="00A61618">
      <w:pPr>
        <w:tabs>
          <w:tab w:val="left" w:pos="5566"/>
        </w:tabs>
        <w:jc w:val="both"/>
        <w:rPr>
          <w:rFonts w:ascii="Times New Roman" w:hAnsi="Times New Roman" w:cs="Times New Roman"/>
          <w:sz w:val="24"/>
          <w:szCs w:val="24"/>
        </w:rPr>
      </w:pPr>
      <w:r>
        <w:rPr>
          <w:rFonts w:ascii="Times New Roman" w:hAnsi="Times New Roman" w:cs="Times New Roman"/>
          <w:sz w:val="24"/>
          <w:szCs w:val="24"/>
        </w:rPr>
        <w:t xml:space="preserve">        </w:t>
      </w:r>
      <w:r w:rsidRPr="00A61618">
        <w:rPr>
          <w:rFonts w:ascii="Times New Roman" w:hAnsi="Times New Roman" w:cs="Times New Roman"/>
          <w:sz w:val="24"/>
          <w:szCs w:val="24"/>
        </w:rPr>
        <w:t>Remaja adalah generasi penerus bangsa yang diharapkan dan digadang</w:t>
      </w:r>
      <w:r>
        <w:rPr>
          <w:rFonts w:ascii="Times New Roman" w:hAnsi="Times New Roman" w:cs="Times New Roman"/>
          <w:sz w:val="24"/>
          <w:szCs w:val="24"/>
        </w:rPr>
        <w:t>-</w:t>
      </w:r>
      <w:r w:rsidRPr="00A61618">
        <w:rPr>
          <w:rFonts w:ascii="Times New Roman" w:hAnsi="Times New Roman" w:cs="Times New Roman"/>
          <w:sz w:val="24"/>
          <w:szCs w:val="24"/>
        </w:rPr>
        <w:t xml:space="preserve">gadang </w:t>
      </w:r>
      <w:proofErr w:type="gramStart"/>
      <w:r w:rsidRPr="00A61618">
        <w:rPr>
          <w:rFonts w:ascii="Times New Roman" w:hAnsi="Times New Roman" w:cs="Times New Roman"/>
          <w:sz w:val="24"/>
          <w:szCs w:val="24"/>
        </w:rPr>
        <w:t>akan</w:t>
      </w:r>
      <w:proofErr w:type="gramEnd"/>
      <w:r w:rsidRPr="00A61618">
        <w:rPr>
          <w:rFonts w:ascii="Times New Roman" w:hAnsi="Times New Roman" w:cs="Times New Roman"/>
          <w:sz w:val="24"/>
          <w:szCs w:val="24"/>
        </w:rPr>
        <w:t xml:space="preserve"> membawa perubahan di masa depan dengan kualitas yang lebih baik. </w:t>
      </w:r>
      <w:proofErr w:type="gramStart"/>
      <w:r w:rsidRPr="00A61618">
        <w:rPr>
          <w:rFonts w:ascii="Times New Roman" w:hAnsi="Times New Roman" w:cs="Times New Roman"/>
          <w:sz w:val="24"/>
          <w:szCs w:val="24"/>
        </w:rPr>
        <w:t>Oleh karena itu kita harus berusaha memperhatikan dan memahami pertumbuhan dan perkembangan yang dialami oleh anak di masa remaja.</w:t>
      </w:r>
      <w:proofErr w:type="gramEnd"/>
      <w:r w:rsidRPr="00A61618">
        <w:rPr>
          <w:rFonts w:ascii="Times New Roman" w:hAnsi="Times New Roman" w:cs="Times New Roman"/>
          <w:sz w:val="24"/>
          <w:szCs w:val="24"/>
        </w:rPr>
        <w:t xml:space="preserve"> Pendidikan juga berpengaruh terhadap pola pikir remaja sekarang, dengan pendidikan manusia </w:t>
      </w:r>
      <w:proofErr w:type="gramStart"/>
      <w:r w:rsidRPr="00A61618">
        <w:rPr>
          <w:rFonts w:ascii="Times New Roman" w:hAnsi="Times New Roman" w:cs="Times New Roman"/>
          <w:sz w:val="24"/>
          <w:szCs w:val="24"/>
        </w:rPr>
        <w:t>akan</w:t>
      </w:r>
      <w:proofErr w:type="gramEnd"/>
      <w:r w:rsidRPr="00A61618">
        <w:rPr>
          <w:rFonts w:ascii="Times New Roman" w:hAnsi="Times New Roman" w:cs="Times New Roman"/>
          <w:sz w:val="24"/>
          <w:szCs w:val="24"/>
        </w:rPr>
        <w:t xml:space="preserve"> tahu mana yang baik dan mana yang buruk. </w:t>
      </w:r>
      <w:proofErr w:type="gramStart"/>
      <w:r w:rsidRPr="00A61618">
        <w:rPr>
          <w:rFonts w:ascii="Times New Roman" w:hAnsi="Times New Roman" w:cs="Times New Roman"/>
          <w:sz w:val="24"/>
          <w:szCs w:val="24"/>
        </w:rPr>
        <w:t>Namun pendidikan tidak hanya terfokus pada akademik saja namun harus juga bisa membentuk karakter manusia yang baik supaya tidak terjerumus dalam hal-hal yang merugikan dirinya.</w:t>
      </w:r>
      <w:proofErr w:type="gramEnd"/>
      <w:r w:rsidRPr="00A61618">
        <w:rPr>
          <w:rFonts w:ascii="Times New Roman" w:hAnsi="Times New Roman" w:cs="Times New Roman"/>
          <w:sz w:val="24"/>
          <w:szCs w:val="24"/>
        </w:rPr>
        <w:t xml:space="preserve"> </w:t>
      </w:r>
      <w:proofErr w:type="gramStart"/>
      <w:r w:rsidRPr="00A61618">
        <w:rPr>
          <w:rFonts w:ascii="Times New Roman" w:hAnsi="Times New Roman" w:cs="Times New Roman"/>
          <w:sz w:val="24"/>
          <w:szCs w:val="24"/>
        </w:rPr>
        <w:t>Dalam keadaan sesungguhnya, maka lingkungan pertama yang berhubungan dengan anak adalah orangtua, saudara ataupun kerabat dekat yang tinggal satu rumah (lingkungan keluarga).</w:t>
      </w:r>
      <w:proofErr w:type="gramEnd"/>
      <w:r w:rsidRPr="00A61618">
        <w:rPr>
          <w:rFonts w:ascii="Times New Roman" w:hAnsi="Times New Roman" w:cs="Times New Roman"/>
          <w:sz w:val="24"/>
          <w:szCs w:val="24"/>
        </w:rPr>
        <w:t xml:space="preserve"> </w:t>
      </w:r>
      <w:proofErr w:type="gramStart"/>
      <w:r w:rsidRPr="00A61618">
        <w:rPr>
          <w:rFonts w:ascii="Times New Roman" w:hAnsi="Times New Roman" w:cs="Times New Roman"/>
          <w:sz w:val="24"/>
          <w:szCs w:val="24"/>
        </w:rPr>
        <w:t>Melalui lingkungan seperti itulah anak mulai mengenal dunia sekitarnya dan pola pergaulan yang berlaku sehari-hari.</w:t>
      </w:r>
      <w:proofErr w:type="gramEnd"/>
      <w:r w:rsidRPr="00A61618">
        <w:rPr>
          <w:rFonts w:ascii="Times New Roman" w:hAnsi="Times New Roman" w:cs="Times New Roman"/>
          <w:sz w:val="24"/>
          <w:szCs w:val="24"/>
        </w:rPr>
        <w:t xml:space="preserve"> Melalui lingkungan itulah anak mengalami proses sosialisasi untuk pertama kali. </w:t>
      </w:r>
      <w:proofErr w:type="gramStart"/>
      <w:r w:rsidRPr="00A61618">
        <w:rPr>
          <w:rFonts w:ascii="Times New Roman" w:hAnsi="Times New Roman" w:cs="Times New Roman"/>
          <w:sz w:val="24"/>
          <w:szCs w:val="24"/>
        </w:rPr>
        <w:t>Orangtua, saudara maupun kerabat mencurahkan perhatian untuk mendidik anak supaya memperoleh dasar pola pergaulan hidup yang baik dan benar.</w:t>
      </w:r>
      <w:proofErr w:type="gramEnd"/>
      <w:r w:rsidRPr="00A61618">
        <w:rPr>
          <w:rFonts w:ascii="Times New Roman" w:hAnsi="Times New Roman" w:cs="Times New Roman"/>
          <w:sz w:val="24"/>
          <w:szCs w:val="24"/>
        </w:rPr>
        <w:t xml:space="preserve"> </w:t>
      </w:r>
    </w:p>
    <w:p w:rsidR="00A61618" w:rsidRDefault="00A61618" w:rsidP="00A61618">
      <w:pPr>
        <w:tabs>
          <w:tab w:val="left" w:pos="5566"/>
        </w:tabs>
        <w:jc w:val="both"/>
        <w:rPr>
          <w:rFonts w:ascii="Times New Roman" w:hAnsi="Times New Roman" w:cs="Times New Roman"/>
          <w:sz w:val="24"/>
          <w:szCs w:val="24"/>
        </w:rPr>
      </w:pPr>
      <w:r>
        <w:rPr>
          <w:rFonts w:ascii="Times New Roman" w:hAnsi="Times New Roman" w:cs="Times New Roman"/>
          <w:sz w:val="24"/>
          <w:szCs w:val="24"/>
        </w:rPr>
        <w:t xml:space="preserve">        </w:t>
      </w:r>
      <w:r w:rsidRPr="00A61618">
        <w:rPr>
          <w:rFonts w:ascii="Times New Roman" w:hAnsi="Times New Roman" w:cs="Times New Roman"/>
          <w:sz w:val="24"/>
          <w:szCs w:val="24"/>
        </w:rPr>
        <w:t xml:space="preserve">Menurut World Health Organisation (2013: 8) batasan </w:t>
      </w:r>
      <w:proofErr w:type="gramStart"/>
      <w:r w:rsidRPr="00A61618">
        <w:rPr>
          <w:rFonts w:ascii="Times New Roman" w:hAnsi="Times New Roman" w:cs="Times New Roman"/>
          <w:sz w:val="24"/>
          <w:szCs w:val="24"/>
        </w:rPr>
        <w:t>usia</w:t>
      </w:r>
      <w:proofErr w:type="gramEnd"/>
      <w:r w:rsidRPr="00A61618">
        <w:rPr>
          <w:rFonts w:ascii="Times New Roman" w:hAnsi="Times New Roman" w:cs="Times New Roman"/>
          <w:sz w:val="24"/>
          <w:szCs w:val="24"/>
        </w:rPr>
        <w:t xml:space="preserve"> remaja adalah 12 sampai 24 tahun. </w:t>
      </w:r>
      <w:proofErr w:type="gramStart"/>
      <w:r w:rsidRPr="00A61618">
        <w:rPr>
          <w:rFonts w:ascii="Times New Roman" w:hAnsi="Times New Roman" w:cs="Times New Roman"/>
          <w:sz w:val="24"/>
          <w:szCs w:val="24"/>
        </w:rPr>
        <w:t>Sedangkan dari segi program pelayanan, definisi remaja yang digunakan oleh Departemen Kesehatan Indonesia adalah mereka yang berusia 10 sampai 19 tahun dan belum kawin.</w:t>
      </w:r>
      <w:proofErr w:type="gramEnd"/>
      <w:r w:rsidRPr="00A6161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61618">
        <w:rPr>
          <w:rFonts w:ascii="Times New Roman" w:hAnsi="Times New Roman" w:cs="Times New Roman"/>
          <w:sz w:val="24"/>
          <w:szCs w:val="24"/>
        </w:rPr>
        <w:t xml:space="preserve">Sementara itu, menurut Direktorat Remaja Dan Perlindungan Hak Reproduksi (BKKBN) batasan </w:t>
      </w:r>
      <w:proofErr w:type="gramStart"/>
      <w:r w:rsidRPr="00A61618">
        <w:rPr>
          <w:rFonts w:ascii="Times New Roman" w:hAnsi="Times New Roman" w:cs="Times New Roman"/>
          <w:sz w:val="24"/>
          <w:szCs w:val="24"/>
        </w:rPr>
        <w:t>usia</w:t>
      </w:r>
      <w:proofErr w:type="gramEnd"/>
      <w:r w:rsidRPr="00A61618">
        <w:rPr>
          <w:rFonts w:ascii="Times New Roman" w:hAnsi="Times New Roman" w:cs="Times New Roman"/>
          <w:sz w:val="24"/>
          <w:szCs w:val="24"/>
        </w:rPr>
        <w:t xml:space="preserve"> 2 remaja adalah 10 sampai 21 tahun. Umur menurut WHO, BKKBN maupun </w:t>
      </w:r>
      <w:proofErr w:type="gramStart"/>
      <w:r w:rsidRPr="00A61618">
        <w:rPr>
          <w:rFonts w:ascii="Times New Roman" w:hAnsi="Times New Roman" w:cs="Times New Roman"/>
          <w:sz w:val="24"/>
          <w:szCs w:val="24"/>
        </w:rPr>
        <w:t xml:space="preserve">menurut </w:t>
      </w:r>
      <w:r>
        <w:rPr>
          <w:rFonts w:ascii="Times New Roman" w:hAnsi="Times New Roman" w:cs="Times New Roman"/>
          <w:sz w:val="24"/>
          <w:szCs w:val="24"/>
        </w:rPr>
        <w:t xml:space="preserve"> </w:t>
      </w:r>
      <w:r w:rsidRPr="00A61618">
        <w:rPr>
          <w:rFonts w:ascii="Times New Roman" w:hAnsi="Times New Roman" w:cs="Times New Roman"/>
          <w:sz w:val="24"/>
          <w:szCs w:val="24"/>
        </w:rPr>
        <w:t>Departemen</w:t>
      </w:r>
      <w:proofErr w:type="gramEnd"/>
      <w:r w:rsidRPr="00A61618">
        <w:rPr>
          <w:rFonts w:ascii="Times New Roman" w:hAnsi="Times New Roman" w:cs="Times New Roman"/>
          <w:sz w:val="24"/>
          <w:szCs w:val="24"/>
        </w:rPr>
        <w:t xml:space="preserve"> Kesehatan Indonesia tersebut, dapat disimpulkan bahwa usia remaja merupakan usia pelajar yang berada pada rentang pendidikan sekolah dasar sampai dengan perguruan tinggi. </w:t>
      </w:r>
      <w:proofErr w:type="gramStart"/>
      <w:r w:rsidRPr="00A61618">
        <w:rPr>
          <w:rFonts w:ascii="Times New Roman" w:hAnsi="Times New Roman" w:cs="Times New Roman"/>
          <w:sz w:val="24"/>
          <w:szCs w:val="24"/>
        </w:rPr>
        <w:t>Masa remaja merupakan fase perkembangan antara masa anak-anak dan masa dewasa.</w:t>
      </w:r>
      <w:proofErr w:type="gramEnd"/>
      <w:r w:rsidRPr="00A61618">
        <w:rPr>
          <w:rFonts w:ascii="Times New Roman" w:hAnsi="Times New Roman" w:cs="Times New Roman"/>
          <w:sz w:val="24"/>
          <w:szCs w:val="24"/>
        </w:rPr>
        <w:t xml:space="preserve"> Perkembangan seseorang dalam masa anak-anak dan remaja </w:t>
      </w:r>
      <w:proofErr w:type="gramStart"/>
      <w:r w:rsidRPr="00A61618">
        <w:rPr>
          <w:rFonts w:ascii="Times New Roman" w:hAnsi="Times New Roman" w:cs="Times New Roman"/>
          <w:sz w:val="24"/>
          <w:szCs w:val="24"/>
        </w:rPr>
        <w:t>akan</w:t>
      </w:r>
      <w:proofErr w:type="gramEnd"/>
      <w:r w:rsidRPr="00A61618">
        <w:rPr>
          <w:rFonts w:ascii="Times New Roman" w:hAnsi="Times New Roman" w:cs="Times New Roman"/>
          <w:sz w:val="24"/>
          <w:szCs w:val="24"/>
        </w:rPr>
        <w:t xml:space="preserve"> membentuk perkembangan diri orang tersebut di masa dewasa. </w:t>
      </w:r>
      <w:proofErr w:type="gramStart"/>
      <w:r w:rsidRPr="00A61618">
        <w:rPr>
          <w:rFonts w:ascii="Times New Roman" w:hAnsi="Times New Roman" w:cs="Times New Roman"/>
          <w:sz w:val="24"/>
          <w:szCs w:val="24"/>
        </w:rPr>
        <w:t>Dalam masa peralihan ini remaja perlu banyak belajar berbagai keterampilan intelektual dan sosial baru.</w:t>
      </w:r>
      <w:proofErr w:type="gramEnd"/>
      <w:r w:rsidRPr="00A61618">
        <w:rPr>
          <w:rFonts w:ascii="Times New Roman" w:hAnsi="Times New Roman" w:cs="Times New Roman"/>
          <w:sz w:val="24"/>
          <w:szCs w:val="24"/>
        </w:rPr>
        <w:t xml:space="preserve"> </w:t>
      </w:r>
      <w:proofErr w:type="gramStart"/>
      <w:r w:rsidRPr="00A61618">
        <w:rPr>
          <w:rFonts w:ascii="Times New Roman" w:hAnsi="Times New Roman" w:cs="Times New Roman"/>
          <w:sz w:val="24"/>
          <w:szCs w:val="24"/>
        </w:rPr>
        <w:t>Banyak sekali ditemui remaja yang berprestasi baik di dalam maupun di luar sekolah.</w:t>
      </w:r>
      <w:proofErr w:type="gramEnd"/>
      <w:r w:rsidRPr="00A61618">
        <w:rPr>
          <w:rFonts w:ascii="Times New Roman" w:hAnsi="Times New Roman" w:cs="Times New Roman"/>
          <w:sz w:val="24"/>
          <w:szCs w:val="24"/>
        </w:rPr>
        <w:t xml:space="preserve"> Namun tidak dipungkiri bahwa pada masa remaja, justru keinginan untuk mencoba-coba, mengikuti trend dan </w:t>
      </w:r>
      <w:proofErr w:type="gramStart"/>
      <w:r w:rsidRPr="00A61618">
        <w:rPr>
          <w:rFonts w:ascii="Times New Roman" w:hAnsi="Times New Roman" w:cs="Times New Roman"/>
          <w:sz w:val="24"/>
          <w:szCs w:val="24"/>
        </w:rPr>
        <w:t>gaya</w:t>
      </w:r>
      <w:proofErr w:type="gramEnd"/>
      <w:r w:rsidRPr="00A61618">
        <w:rPr>
          <w:rFonts w:ascii="Times New Roman" w:hAnsi="Times New Roman" w:cs="Times New Roman"/>
          <w:sz w:val="24"/>
          <w:szCs w:val="24"/>
        </w:rPr>
        <w:t xml:space="preserve"> hidup, serta bersenang</w:t>
      </w:r>
      <w:r>
        <w:rPr>
          <w:rFonts w:ascii="Times New Roman" w:hAnsi="Times New Roman" w:cs="Times New Roman"/>
          <w:sz w:val="24"/>
          <w:szCs w:val="24"/>
        </w:rPr>
        <w:t>-</w:t>
      </w:r>
      <w:r w:rsidRPr="00A61618">
        <w:rPr>
          <w:rFonts w:ascii="Times New Roman" w:hAnsi="Times New Roman" w:cs="Times New Roman"/>
          <w:sz w:val="24"/>
          <w:szCs w:val="24"/>
        </w:rPr>
        <w:t xml:space="preserve">senang besar sekali. Walaupun semua kecenderungan itu wajar-wajar saja, tetapi hal tersebut dapat memudahkan remaja untuk terdorong melakukan kenalakan remaja, terjerumus pada pergaulan yang salah karena trend dan </w:t>
      </w:r>
      <w:proofErr w:type="gramStart"/>
      <w:r w:rsidRPr="00A61618">
        <w:rPr>
          <w:rFonts w:ascii="Times New Roman" w:hAnsi="Times New Roman" w:cs="Times New Roman"/>
          <w:sz w:val="24"/>
          <w:szCs w:val="24"/>
        </w:rPr>
        <w:t>gaya</w:t>
      </w:r>
      <w:proofErr w:type="gramEnd"/>
      <w:r w:rsidRPr="00A61618">
        <w:rPr>
          <w:rFonts w:ascii="Times New Roman" w:hAnsi="Times New Roman" w:cs="Times New Roman"/>
          <w:sz w:val="24"/>
          <w:szCs w:val="24"/>
        </w:rPr>
        <w:t xml:space="preserve"> hidup orang lain atau teman-temannya yang mereka ikuti. </w:t>
      </w:r>
      <w:proofErr w:type="gramStart"/>
      <w:r w:rsidRPr="00A61618">
        <w:rPr>
          <w:rFonts w:ascii="Times New Roman" w:hAnsi="Times New Roman" w:cs="Times New Roman"/>
          <w:sz w:val="24"/>
          <w:szCs w:val="24"/>
        </w:rPr>
        <w:t>Salah satu kenalakan remaja tersebut adalah penyalahgunaan narkoba.</w:t>
      </w:r>
      <w:proofErr w:type="gramEnd"/>
    </w:p>
    <w:p w:rsidR="00A61618" w:rsidRDefault="00A61618" w:rsidP="00A61618">
      <w:pPr>
        <w:tabs>
          <w:tab w:val="left" w:pos="5566"/>
        </w:tabs>
        <w:jc w:val="both"/>
        <w:rPr>
          <w:rFonts w:ascii="Times New Roman" w:hAnsi="Times New Roman" w:cs="Times New Roman"/>
          <w:sz w:val="24"/>
          <w:szCs w:val="24"/>
        </w:rPr>
      </w:pPr>
      <w:r>
        <w:rPr>
          <w:rFonts w:ascii="Times New Roman" w:hAnsi="Times New Roman" w:cs="Times New Roman"/>
          <w:sz w:val="24"/>
          <w:szCs w:val="24"/>
        </w:rPr>
        <w:t xml:space="preserve">       </w:t>
      </w:r>
      <w:r w:rsidRPr="00A61618">
        <w:rPr>
          <w:rFonts w:ascii="Times New Roman" w:hAnsi="Times New Roman" w:cs="Times New Roman"/>
          <w:sz w:val="24"/>
          <w:szCs w:val="24"/>
        </w:rPr>
        <w:t xml:space="preserve"> </w:t>
      </w:r>
      <w:proofErr w:type="gramStart"/>
      <w:r w:rsidRPr="00A61618">
        <w:rPr>
          <w:rFonts w:ascii="Times New Roman" w:hAnsi="Times New Roman" w:cs="Times New Roman"/>
          <w:sz w:val="24"/>
          <w:szCs w:val="24"/>
        </w:rPr>
        <w:t>Belakangan ini banyak kasus yang beredar tentang penyalahgunaan narkoba.</w:t>
      </w:r>
      <w:proofErr w:type="gramEnd"/>
      <w:r w:rsidRPr="00A61618">
        <w:rPr>
          <w:rFonts w:ascii="Times New Roman" w:hAnsi="Times New Roman" w:cs="Times New Roman"/>
          <w:sz w:val="24"/>
          <w:szCs w:val="24"/>
        </w:rPr>
        <w:t xml:space="preserve"> </w:t>
      </w:r>
      <w:proofErr w:type="gramStart"/>
      <w:r w:rsidRPr="00A61618">
        <w:rPr>
          <w:rFonts w:ascii="Times New Roman" w:hAnsi="Times New Roman" w:cs="Times New Roman"/>
          <w:sz w:val="24"/>
          <w:szCs w:val="24"/>
        </w:rPr>
        <w:t>Narkotika, psikotropika dan zat adiktif atau disebut juga NARKOBA telah menjadi momok yang membahayakan bagi generasi bangsa.</w:t>
      </w:r>
      <w:proofErr w:type="gramEnd"/>
      <w:r w:rsidRPr="00A61618">
        <w:rPr>
          <w:rFonts w:ascii="Times New Roman" w:hAnsi="Times New Roman" w:cs="Times New Roman"/>
          <w:sz w:val="24"/>
          <w:szCs w:val="24"/>
        </w:rPr>
        <w:t xml:space="preserve"> Sejumlah ahli menyatakan bahwa pada saat ini penggunaan dan penyalahgunaan obat dan zat adiktif merupakan suatu bagian penting dalam </w:t>
      </w:r>
      <w:r w:rsidRPr="00A61618">
        <w:rPr>
          <w:rFonts w:ascii="Times New Roman" w:hAnsi="Times New Roman" w:cs="Times New Roman"/>
          <w:sz w:val="24"/>
          <w:szCs w:val="24"/>
        </w:rPr>
        <w:lastRenderedPageBreak/>
        <w:t>kehidupan sebagian besar remaja, hal ini sebenarnya tidak hanya berdampak pada kesehatan mereka tetapi juga berimplikasi pada berbagai perilaku berisiko dan 3 anti-sosial, seperti tindak kejahatan, kekerasan, delinkuensi, dan seks bebas (Afiatin, 2010: 14)</w:t>
      </w:r>
      <w:r>
        <w:rPr>
          <w:rFonts w:ascii="Times New Roman" w:hAnsi="Times New Roman" w:cs="Times New Roman"/>
          <w:sz w:val="24"/>
          <w:szCs w:val="24"/>
        </w:rPr>
        <w:t>.</w:t>
      </w:r>
    </w:p>
    <w:p w:rsidR="00A61618" w:rsidRDefault="00A61618" w:rsidP="00A61618">
      <w:pPr>
        <w:tabs>
          <w:tab w:val="left" w:pos="5566"/>
        </w:tabs>
        <w:jc w:val="both"/>
        <w:rPr>
          <w:rFonts w:ascii="Times New Roman" w:hAnsi="Times New Roman" w:cs="Times New Roman"/>
          <w:sz w:val="24"/>
          <w:szCs w:val="24"/>
        </w:rPr>
      </w:pPr>
      <w:r w:rsidRPr="00A6161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61618">
        <w:rPr>
          <w:rFonts w:ascii="Times New Roman" w:hAnsi="Times New Roman" w:cs="Times New Roman"/>
          <w:sz w:val="24"/>
          <w:szCs w:val="24"/>
        </w:rPr>
        <w:t xml:space="preserve"> </w:t>
      </w:r>
      <w:proofErr w:type="gramStart"/>
      <w:r w:rsidRPr="00A61618">
        <w:rPr>
          <w:rFonts w:ascii="Times New Roman" w:hAnsi="Times New Roman" w:cs="Times New Roman"/>
          <w:sz w:val="24"/>
          <w:szCs w:val="24"/>
        </w:rPr>
        <w:t>Di Indonesia dan berbagai belahan dunia lainnya, narkotika dan obatobatan berbahaya (narkoba) telah menjangkiti segala aspek masyarakat, terutama generasi muda (Hakim, 2009: 33)</w:t>
      </w:r>
      <w:r>
        <w:rPr>
          <w:rFonts w:ascii="Times New Roman" w:hAnsi="Times New Roman" w:cs="Times New Roman"/>
          <w:sz w:val="24"/>
          <w:szCs w:val="24"/>
        </w:rPr>
        <w:t>.</w:t>
      </w:r>
      <w:proofErr w:type="gramEnd"/>
    </w:p>
    <w:p w:rsidR="00A61618" w:rsidRDefault="00A61618" w:rsidP="00A61618">
      <w:pPr>
        <w:tabs>
          <w:tab w:val="left" w:pos="5566"/>
        </w:tabs>
        <w:jc w:val="both"/>
        <w:rPr>
          <w:rFonts w:ascii="Times New Roman" w:hAnsi="Times New Roman" w:cs="Times New Roman"/>
          <w:sz w:val="24"/>
          <w:szCs w:val="24"/>
        </w:rPr>
      </w:pPr>
      <w:r w:rsidRPr="00A61618">
        <w:rPr>
          <w:rFonts w:ascii="Times New Roman" w:hAnsi="Times New Roman" w:cs="Times New Roman"/>
          <w:sz w:val="24"/>
          <w:szCs w:val="24"/>
        </w:rPr>
        <w:t xml:space="preserve">         Berdasarkan Undang-Undang Nomor 35 tahun 2009 Tentang Narkotika, pasal 1 disebutkan bahwa narkotika adalah zat atau obat yang berasal dari tanaman atau bukan tanaman, baik sintesis maupun semisintesis. </w:t>
      </w:r>
      <w:proofErr w:type="gramStart"/>
      <w:r w:rsidRPr="00A61618">
        <w:rPr>
          <w:rFonts w:ascii="Times New Roman" w:hAnsi="Times New Roman" w:cs="Times New Roman"/>
          <w:sz w:val="24"/>
          <w:szCs w:val="24"/>
        </w:rPr>
        <w:t>Dampak mengonsumsi narkoba dapat menyebabkan penurunan atau perubahan kesadaran, hilangnya rasa, mengurangi sampai, menghilangkan rasa nyeri dan dapat menimbulkan ketergantungan.</w:t>
      </w:r>
      <w:proofErr w:type="gramEnd"/>
      <w:r w:rsidRPr="00A61618">
        <w:rPr>
          <w:rFonts w:ascii="Times New Roman" w:hAnsi="Times New Roman" w:cs="Times New Roman"/>
          <w:sz w:val="24"/>
          <w:szCs w:val="24"/>
        </w:rPr>
        <w:t xml:space="preserve"> </w:t>
      </w:r>
      <w:proofErr w:type="gramStart"/>
      <w:r w:rsidRPr="00A61618">
        <w:rPr>
          <w:rFonts w:ascii="Times New Roman" w:hAnsi="Times New Roman" w:cs="Times New Roman"/>
          <w:sz w:val="24"/>
          <w:szCs w:val="24"/>
        </w:rPr>
        <w:t>Dari penelitian data yang dirilis BNN pada akhir tahun 2017 sebanyak 58,365 tersangka berhasil ditangkap karena penyalahgunaan narkoba.</w:t>
      </w:r>
      <w:proofErr w:type="gramEnd"/>
      <w:r w:rsidRPr="00A61618">
        <w:rPr>
          <w:rFonts w:ascii="Times New Roman" w:hAnsi="Times New Roman" w:cs="Times New Roman"/>
          <w:sz w:val="24"/>
          <w:szCs w:val="24"/>
        </w:rPr>
        <w:t xml:space="preserve"> </w:t>
      </w:r>
      <w:proofErr w:type="gramStart"/>
      <w:r w:rsidRPr="00A61618">
        <w:rPr>
          <w:rFonts w:ascii="Times New Roman" w:hAnsi="Times New Roman" w:cs="Times New Roman"/>
          <w:sz w:val="24"/>
          <w:szCs w:val="24"/>
        </w:rPr>
        <w:t>Sedangkan 79 tersangka pengedar lainnya ditembak mati.</w:t>
      </w:r>
      <w:proofErr w:type="gramEnd"/>
      <w:r w:rsidRPr="00A61618">
        <w:rPr>
          <w:rFonts w:ascii="Times New Roman" w:hAnsi="Times New Roman" w:cs="Times New Roman"/>
          <w:sz w:val="24"/>
          <w:szCs w:val="24"/>
        </w:rPr>
        <w:t xml:space="preserve"> Jumlah yang terungkap itu tentu hanya sebagian kecil saja fakta di lapangan menggambarkan bahwa peredaran narkoba telah menyusup lebih luas hingga berbagai profesi dan </w:t>
      </w:r>
      <w:proofErr w:type="gramStart"/>
      <w:r w:rsidRPr="00A61618">
        <w:rPr>
          <w:rFonts w:ascii="Times New Roman" w:hAnsi="Times New Roman" w:cs="Times New Roman"/>
          <w:sz w:val="24"/>
          <w:szCs w:val="24"/>
        </w:rPr>
        <w:t>usia</w:t>
      </w:r>
      <w:proofErr w:type="gramEnd"/>
      <w:r w:rsidRPr="00A61618">
        <w:rPr>
          <w:rFonts w:ascii="Times New Roman" w:hAnsi="Times New Roman" w:cs="Times New Roman"/>
          <w:sz w:val="24"/>
          <w:szCs w:val="24"/>
        </w:rPr>
        <w:t xml:space="preserve">. </w:t>
      </w:r>
    </w:p>
    <w:p w:rsidR="00A61618" w:rsidRDefault="00A61618" w:rsidP="00A61618">
      <w:pPr>
        <w:tabs>
          <w:tab w:val="left" w:pos="5566"/>
        </w:tabs>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A61618">
        <w:rPr>
          <w:rFonts w:ascii="Times New Roman" w:hAnsi="Times New Roman" w:cs="Times New Roman"/>
          <w:sz w:val="24"/>
          <w:szCs w:val="24"/>
        </w:rPr>
        <w:t>Di Indonesia setiap tahun Rp 288 triliun terbuang percuma untuk menikmati narkoba.</w:t>
      </w:r>
      <w:proofErr w:type="gramEnd"/>
      <w:r w:rsidRPr="00A61618">
        <w:rPr>
          <w:rFonts w:ascii="Times New Roman" w:hAnsi="Times New Roman" w:cs="Times New Roman"/>
          <w:sz w:val="24"/>
          <w:szCs w:val="24"/>
        </w:rPr>
        <w:t xml:space="preserve"> Sebanyak 5</w:t>
      </w:r>
      <w:proofErr w:type="gramStart"/>
      <w:r w:rsidRPr="00A61618">
        <w:rPr>
          <w:rFonts w:ascii="Times New Roman" w:hAnsi="Times New Roman" w:cs="Times New Roman"/>
          <w:sz w:val="24"/>
          <w:szCs w:val="24"/>
        </w:rPr>
        <w:t>,5</w:t>
      </w:r>
      <w:proofErr w:type="gramEnd"/>
      <w:r w:rsidRPr="00A61618">
        <w:rPr>
          <w:rFonts w:ascii="Times New Roman" w:hAnsi="Times New Roman" w:cs="Times New Roman"/>
          <w:sz w:val="24"/>
          <w:szCs w:val="24"/>
        </w:rPr>
        <w:t xml:space="preserve"> juta penduduk pernah mengalami ketergantuan narkoba dan angka tersebut terus bertambah. </w:t>
      </w:r>
      <w:proofErr w:type="gramStart"/>
      <w:r w:rsidRPr="00A61618">
        <w:rPr>
          <w:rFonts w:ascii="Times New Roman" w:hAnsi="Times New Roman" w:cs="Times New Roman"/>
          <w:sz w:val="24"/>
          <w:szCs w:val="24"/>
        </w:rPr>
        <w:t>Tingginya angka penyalahgunaan narkoba di tanah air telah mengundang keprihatinan dari United Nations International Drugs Control Programme (UNDCP).</w:t>
      </w:r>
      <w:proofErr w:type="gramEnd"/>
      <w:r w:rsidRPr="00A61618">
        <w:rPr>
          <w:rFonts w:ascii="Times New Roman" w:hAnsi="Times New Roman" w:cs="Times New Roman"/>
          <w:sz w:val="24"/>
          <w:szCs w:val="24"/>
        </w:rPr>
        <w:t xml:space="preserve"> </w:t>
      </w:r>
      <w:proofErr w:type="gramStart"/>
      <w:r w:rsidRPr="00A61618">
        <w:rPr>
          <w:rFonts w:ascii="Times New Roman" w:hAnsi="Times New Roman" w:cs="Times New Roman"/>
          <w:sz w:val="24"/>
          <w:szCs w:val="24"/>
        </w:rPr>
        <w:t>Lembaga Anti Madat PBB ini telah memberikan lampu kuning atau status hati-hati untuk masalah penyalahgunaan narkotika dan lampu merah untuk status berbahaya untuk 4 masalah penyalahgunaan psikotropika di Indonesia.</w:t>
      </w:r>
      <w:proofErr w:type="gramEnd"/>
    </w:p>
    <w:p w:rsidR="00A61618" w:rsidRDefault="00A61618" w:rsidP="00A61618">
      <w:pPr>
        <w:tabs>
          <w:tab w:val="left" w:pos="5566"/>
        </w:tabs>
        <w:jc w:val="both"/>
        <w:rPr>
          <w:rFonts w:ascii="Times New Roman" w:hAnsi="Times New Roman" w:cs="Times New Roman"/>
          <w:sz w:val="24"/>
          <w:szCs w:val="24"/>
        </w:rPr>
      </w:pPr>
      <w:r>
        <w:rPr>
          <w:rFonts w:ascii="Times New Roman" w:hAnsi="Times New Roman" w:cs="Times New Roman"/>
          <w:sz w:val="24"/>
          <w:szCs w:val="24"/>
        </w:rPr>
        <w:t xml:space="preserve">         </w:t>
      </w:r>
      <w:r w:rsidRPr="00A61618">
        <w:rPr>
          <w:rFonts w:ascii="Times New Roman" w:hAnsi="Times New Roman" w:cs="Times New Roman"/>
          <w:sz w:val="24"/>
          <w:szCs w:val="24"/>
        </w:rPr>
        <w:t xml:space="preserve"> </w:t>
      </w:r>
      <w:proofErr w:type="gramStart"/>
      <w:r w:rsidRPr="00A61618">
        <w:rPr>
          <w:rFonts w:ascii="Times New Roman" w:hAnsi="Times New Roman" w:cs="Times New Roman"/>
          <w:sz w:val="24"/>
          <w:szCs w:val="24"/>
        </w:rPr>
        <w:t>Mengahadapi tingginya penyalahgunaan narkoba akhir-akhir ini menuntut kita untuk selalu menggelorakan kepedulian terhadap bahaya narkoba serta mensinergikan seluruh kekuatan untuk melakukan aksi nyata dalam memerangi narkoba.</w:t>
      </w:r>
      <w:proofErr w:type="gramEnd"/>
      <w:r w:rsidRPr="00A61618">
        <w:rPr>
          <w:rFonts w:ascii="Times New Roman" w:hAnsi="Times New Roman" w:cs="Times New Roman"/>
          <w:sz w:val="24"/>
          <w:szCs w:val="24"/>
        </w:rPr>
        <w:t xml:space="preserve"> </w:t>
      </w:r>
      <w:proofErr w:type="gramStart"/>
      <w:r w:rsidRPr="00A61618">
        <w:rPr>
          <w:rFonts w:ascii="Times New Roman" w:hAnsi="Times New Roman" w:cs="Times New Roman"/>
          <w:sz w:val="24"/>
          <w:szCs w:val="24"/>
        </w:rPr>
        <w:t>Jenis obat ini yang seharusnya digunakan dalam dunia medis itu semakin laris beredar di kalangan remaja.</w:t>
      </w:r>
      <w:proofErr w:type="gramEnd"/>
      <w:r w:rsidRPr="00A61618">
        <w:rPr>
          <w:rFonts w:ascii="Times New Roman" w:hAnsi="Times New Roman" w:cs="Times New Roman"/>
          <w:sz w:val="24"/>
          <w:szCs w:val="24"/>
        </w:rPr>
        <w:t xml:space="preserve"> </w:t>
      </w:r>
      <w:proofErr w:type="gramStart"/>
      <w:r w:rsidRPr="00A61618">
        <w:rPr>
          <w:rFonts w:ascii="Times New Roman" w:hAnsi="Times New Roman" w:cs="Times New Roman"/>
          <w:sz w:val="24"/>
          <w:szCs w:val="24"/>
        </w:rPr>
        <w:t>Semakin marak beredarnya narkoba akhir-akhir ini semakin memperkuat kesimpulan bahwa Indonesia sebagai salah satu tempat peredaran narkoba.</w:t>
      </w:r>
      <w:proofErr w:type="gramEnd"/>
      <w:r w:rsidRPr="00A61618">
        <w:rPr>
          <w:rFonts w:ascii="Times New Roman" w:hAnsi="Times New Roman" w:cs="Times New Roman"/>
          <w:sz w:val="24"/>
          <w:szCs w:val="24"/>
        </w:rPr>
        <w:t xml:space="preserve"> </w:t>
      </w:r>
      <w:proofErr w:type="gramStart"/>
      <w:r w:rsidRPr="00A61618">
        <w:rPr>
          <w:rFonts w:ascii="Times New Roman" w:hAnsi="Times New Roman" w:cs="Times New Roman"/>
          <w:sz w:val="24"/>
          <w:szCs w:val="24"/>
        </w:rPr>
        <w:t>Sampai sekarang penyebaran narkoba sudah hampir tak bisa dicegah.</w:t>
      </w:r>
      <w:proofErr w:type="gramEnd"/>
      <w:r w:rsidRPr="00A61618">
        <w:rPr>
          <w:rFonts w:ascii="Times New Roman" w:hAnsi="Times New Roman" w:cs="Times New Roman"/>
          <w:sz w:val="24"/>
          <w:szCs w:val="24"/>
        </w:rPr>
        <w:t xml:space="preserve"> </w:t>
      </w:r>
      <w:proofErr w:type="gramStart"/>
      <w:r w:rsidRPr="00A61618">
        <w:rPr>
          <w:rFonts w:ascii="Times New Roman" w:hAnsi="Times New Roman" w:cs="Times New Roman"/>
          <w:sz w:val="24"/>
          <w:szCs w:val="24"/>
        </w:rPr>
        <w:t>Hampir mudahnya mendapatkan narkoba dari oknum-oknum yang tidak bertanggungjawab.</w:t>
      </w:r>
      <w:proofErr w:type="gramEnd"/>
      <w:r w:rsidRPr="00A61618">
        <w:rPr>
          <w:rFonts w:ascii="Times New Roman" w:hAnsi="Times New Roman" w:cs="Times New Roman"/>
          <w:sz w:val="24"/>
          <w:szCs w:val="24"/>
        </w:rPr>
        <w:t xml:space="preserve"> </w:t>
      </w:r>
      <w:proofErr w:type="gramStart"/>
      <w:r w:rsidRPr="00A61618">
        <w:rPr>
          <w:rFonts w:ascii="Times New Roman" w:hAnsi="Times New Roman" w:cs="Times New Roman"/>
          <w:sz w:val="24"/>
          <w:szCs w:val="24"/>
        </w:rPr>
        <w:t>Misalnya dari bandar narkoba yang senang mencari mangsa di daerah sekolah, diskotik dan tempat-tempat perkumpulan anak remaja (geng).</w:t>
      </w:r>
      <w:proofErr w:type="gramEnd"/>
      <w:r w:rsidRPr="00A61618">
        <w:rPr>
          <w:rFonts w:ascii="Times New Roman" w:hAnsi="Times New Roman" w:cs="Times New Roman"/>
          <w:sz w:val="24"/>
          <w:szCs w:val="24"/>
        </w:rPr>
        <w:t xml:space="preserve">  </w:t>
      </w:r>
    </w:p>
    <w:p w:rsidR="00A61618" w:rsidRDefault="00A61618" w:rsidP="00A61618">
      <w:pPr>
        <w:tabs>
          <w:tab w:val="left" w:pos="5566"/>
        </w:tabs>
        <w:jc w:val="both"/>
        <w:rPr>
          <w:rFonts w:ascii="Times New Roman" w:hAnsi="Times New Roman" w:cs="Times New Roman"/>
          <w:sz w:val="24"/>
          <w:szCs w:val="24"/>
        </w:rPr>
      </w:pPr>
      <w:r>
        <w:rPr>
          <w:rFonts w:ascii="Times New Roman" w:hAnsi="Times New Roman" w:cs="Times New Roman"/>
          <w:sz w:val="24"/>
          <w:szCs w:val="24"/>
        </w:rPr>
        <w:t xml:space="preserve">         </w:t>
      </w:r>
      <w:r w:rsidRPr="00237816">
        <w:rPr>
          <w:rFonts w:ascii="Times New Roman" w:hAnsi="Times New Roman" w:cs="Times New Roman"/>
          <w:sz w:val="24"/>
          <w:szCs w:val="24"/>
        </w:rPr>
        <w:t>Untuk mengatasi permasalahan siswa tentang kurangnya pemahaman bahaya narkoba maka diadakan penyuluhan oleh petugas Puskesmas Ulak Paceh dengan harapan</w:t>
      </w:r>
      <w:r w:rsidR="00237816">
        <w:rPr>
          <w:rFonts w:ascii="Times New Roman" w:hAnsi="Times New Roman" w:cs="Times New Roman"/>
          <w:sz w:val="24"/>
          <w:szCs w:val="24"/>
        </w:rPr>
        <w:t xml:space="preserve"> siswa mampu memahami </w:t>
      </w:r>
      <w:proofErr w:type="gramStart"/>
      <w:r w:rsidR="00237816">
        <w:rPr>
          <w:rFonts w:ascii="Times New Roman" w:hAnsi="Times New Roman" w:cs="Times New Roman"/>
          <w:sz w:val="24"/>
          <w:szCs w:val="24"/>
        </w:rPr>
        <w:t>apa</w:t>
      </w:r>
      <w:proofErr w:type="gramEnd"/>
      <w:r w:rsidR="00237816">
        <w:rPr>
          <w:rFonts w:ascii="Times New Roman" w:hAnsi="Times New Roman" w:cs="Times New Roman"/>
          <w:sz w:val="24"/>
          <w:szCs w:val="24"/>
        </w:rPr>
        <w:t xml:space="preserve"> yang disampaikan.</w:t>
      </w:r>
    </w:p>
    <w:p w:rsidR="00237816" w:rsidRDefault="00237816" w:rsidP="00A61618">
      <w:pPr>
        <w:tabs>
          <w:tab w:val="left" w:pos="5566"/>
        </w:tabs>
        <w:jc w:val="both"/>
        <w:rPr>
          <w:rFonts w:ascii="Times New Roman" w:hAnsi="Times New Roman" w:cs="Times New Roman"/>
          <w:sz w:val="24"/>
          <w:szCs w:val="24"/>
        </w:rPr>
      </w:pPr>
    </w:p>
    <w:p w:rsidR="00237816" w:rsidRDefault="00237816" w:rsidP="00A61618">
      <w:pPr>
        <w:tabs>
          <w:tab w:val="left" w:pos="5566"/>
        </w:tabs>
        <w:jc w:val="both"/>
        <w:rPr>
          <w:rFonts w:ascii="Times New Roman" w:hAnsi="Times New Roman" w:cs="Times New Roman"/>
          <w:sz w:val="24"/>
          <w:szCs w:val="24"/>
        </w:rPr>
      </w:pPr>
    </w:p>
    <w:p w:rsidR="00237816" w:rsidRPr="00237816" w:rsidRDefault="00237816" w:rsidP="00237816">
      <w:pPr>
        <w:tabs>
          <w:tab w:val="left" w:pos="5566"/>
        </w:tabs>
        <w:jc w:val="center"/>
        <w:rPr>
          <w:rFonts w:ascii="Times New Roman" w:hAnsi="Times New Roman" w:cs="Times New Roman"/>
          <w:b/>
          <w:sz w:val="24"/>
          <w:szCs w:val="24"/>
        </w:rPr>
      </w:pPr>
      <w:r w:rsidRPr="00237816">
        <w:rPr>
          <w:rFonts w:ascii="Times New Roman" w:hAnsi="Times New Roman" w:cs="Times New Roman"/>
          <w:b/>
          <w:sz w:val="24"/>
          <w:szCs w:val="24"/>
        </w:rPr>
        <w:lastRenderedPageBreak/>
        <w:t>BAB II</w:t>
      </w:r>
    </w:p>
    <w:p w:rsidR="00237816" w:rsidRDefault="00237816" w:rsidP="00237816">
      <w:pPr>
        <w:tabs>
          <w:tab w:val="left" w:pos="5566"/>
        </w:tabs>
        <w:jc w:val="center"/>
        <w:rPr>
          <w:rFonts w:ascii="Times New Roman" w:hAnsi="Times New Roman" w:cs="Times New Roman"/>
          <w:b/>
          <w:sz w:val="24"/>
          <w:szCs w:val="24"/>
        </w:rPr>
      </w:pPr>
      <w:r w:rsidRPr="00237816">
        <w:rPr>
          <w:rFonts w:ascii="Times New Roman" w:hAnsi="Times New Roman" w:cs="Times New Roman"/>
          <w:b/>
          <w:sz w:val="24"/>
          <w:szCs w:val="24"/>
        </w:rPr>
        <w:t>TUJUAN DAN MASALAH</w:t>
      </w:r>
    </w:p>
    <w:p w:rsidR="00237816" w:rsidRDefault="00237816" w:rsidP="00237816">
      <w:pPr>
        <w:tabs>
          <w:tab w:val="left" w:pos="5566"/>
        </w:tabs>
        <w:rPr>
          <w:rFonts w:ascii="Times New Roman" w:hAnsi="Times New Roman" w:cs="Times New Roman"/>
          <w:b/>
          <w:sz w:val="24"/>
          <w:szCs w:val="24"/>
        </w:rPr>
      </w:pPr>
      <w:r>
        <w:rPr>
          <w:rFonts w:ascii="Times New Roman" w:hAnsi="Times New Roman" w:cs="Times New Roman"/>
          <w:b/>
          <w:sz w:val="24"/>
          <w:szCs w:val="24"/>
        </w:rPr>
        <w:t>2.1 Tujuan</w:t>
      </w:r>
    </w:p>
    <w:p w:rsidR="00237816" w:rsidRPr="00237816" w:rsidRDefault="00237816" w:rsidP="008F69DF">
      <w:pPr>
        <w:shd w:val="clear" w:color="auto" w:fill="FFFFFF"/>
        <w:spacing w:after="0" w:line="360" w:lineRule="auto"/>
        <w:jc w:val="both"/>
        <w:textAlignment w:val="baseline"/>
        <w:rPr>
          <w:rFonts w:ascii="Times New Roman" w:eastAsia="Times New Roman" w:hAnsi="Times New Roman" w:cs="Times New Roman"/>
          <w:sz w:val="24"/>
          <w:szCs w:val="24"/>
        </w:rPr>
      </w:pPr>
      <w:r>
        <w:rPr>
          <w:rFonts w:ascii="Arial" w:eastAsia="Times New Roman" w:hAnsi="Arial" w:cs="Arial"/>
          <w:color w:val="333333"/>
          <w:sz w:val="21"/>
        </w:rPr>
        <w:t xml:space="preserve">   </w:t>
      </w:r>
      <w:r w:rsidRPr="00237816">
        <w:rPr>
          <w:rFonts w:ascii="Times New Roman" w:eastAsia="Times New Roman" w:hAnsi="Times New Roman" w:cs="Times New Roman"/>
          <w:sz w:val="24"/>
          <w:szCs w:val="24"/>
        </w:rPr>
        <w:t>1. Sebagai pengetahuan bagi para remaja tentang bahasa narkobabagi dirinya.</w:t>
      </w:r>
    </w:p>
    <w:p w:rsidR="00237816" w:rsidRPr="00237816" w:rsidRDefault="00237816" w:rsidP="008F69DF">
      <w:pPr>
        <w:shd w:val="clear" w:color="auto" w:fill="FFFFFF"/>
        <w:spacing w:after="0" w:line="360" w:lineRule="auto"/>
        <w:jc w:val="both"/>
        <w:textAlignment w:val="baseline"/>
        <w:rPr>
          <w:rFonts w:ascii="Times New Roman" w:eastAsia="Times New Roman" w:hAnsi="Times New Roman" w:cs="Times New Roman"/>
          <w:sz w:val="24"/>
          <w:szCs w:val="24"/>
        </w:rPr>
      </w:pPr>
      <w:r w:rsidRPr="00237816">
        <w:rPr>
          <w:rFonts w:ascii="Times New Roman" w:eastAsia="Times New Roman" w:hAnsi="Times New Roman" w:cs="Times New Roman"/>
          <w:sz w:val="24"/>
          <w:szCs w:val="24"/>
        </w:rPr>
        <w:t xml:space="preserve">   2. Sebagai sebuah referinsi sehingga para remaja itu bisamengerti tentang jenis- jenis Narkoba.</w:t>
      </w:r>
    </w:p>
    <w:p w:rsidR="00237816" w:rsidRPr="00237816" w:rsidRDefault="00237816" w:rsidP="008F69DF">
      <w:pPr>
        <w:shd w:val="clear" w:color="auto" w:fill="FFFFFF"/>
        <w:spacing w:after="0" w:line="360" w:lineRule="auto"/>
        <w:jc w:val="both"/>
        <w:textAlignment w:val="baseline"/>
        <w:rPr>
          <w:rFonts w:ascii="Times New Roman" w:eastAsia="Times New Roman" w:hAnsi="Times New Roman" w:cs="Times New Roman"/>
          <w:sz w:val="24"/>
          <w:szCs w:val="24"/>
        </w:rPr>
      </w:pPr>
      <w:r w:rsidRPr="00237816">
        <w:rPr>
          <w:rFonts w:ascii="Times New Roman" w:eastAsia="Times New Roman" w:hAnsi="Times New Roman" w:cs="Times New Roman"/>
          <w:sz w:val="24"/>
          <w:szCs w:val="24"/>
        </w:rPr>
        <w:t xml:space="preserve">   3. Orang tua mempunya kesadaran untuk memperhatikan anak meraka.</w:t>
      </w:r>
    </w:p>
    <w:p w:rsidR="00237816" w:rsidRDefault="00237816" w:rsidP="008F69DF">
      <w:pPr>
        <w:tabs>
          <w:tab w:val="left" w:pos="5566"/>
        </w:tabs>
        <w:spacing w:line="360" w:lineRule="auto"/>
        <w:jc w:val="both"/>
        <w:rPr>
          <w:rFonts w:ascii="Times New Roman" w:hAnsi="Times New Roman" w:cs="Times New Roman"/>
          <w:b/>
          <w:sz w:val="24"/>
          <w:szCs w:val="24"/>
        </w:rPr>
      </w:pPr>
    </w:p>
    <w:p w:rsidR="008F69DF" w:rsidRDefault="008F69DF" w:rsidP="00237816">
      <w:pPr>
        <w:tabs>
          <w:tab w:val="left" w:pos="5566"/>
        </w:tabs>
        <w:rPr>
          <w:rFonts w:ascii="Times New Roman" w:hAnsi="Times New Roman" w:cs="Times New Roman"/>
          <w:b/>
          <w:sz w:val="24"/>
          <w:szCs w:val="24"/>
        </w:rPr>
      </w:pPr>
      <w:r>
        <w:rPr>
          <w:rFonts w:ascii="Times New Roman" w:hAnsi="Times New Roman" w:cs="Times New Roman"/>
          <w:b/>
          <w:sz w:val="24"/>
          <w:szCs w:val="24"/>
        </w:rPr>
        <w:t>2.2 Manfaat</w:t>
      </w:r>
    </w:p>
    <w:p w:rsidR="008F69DF" w:rsidRDefault="008F69DF" w:rsidP="008F69DF">
      <w:pPr>
        <w:tabs>
          <w:tab w:val="left" w:pos="5566"/>
        </w:tabs>
        <w:spacing w:line="360" w:lineRule="auto"/>
        <w:jc w:val="both"/>
        <w:rPr>
          <w:rFonts w:ascii="Times New Roman" w:hAnsi="Times New Roman" w:cs="Times New Roman"/>
          <w:sz w:val="24"/>
          <w:szCs w:val="24"/>
        </w:rPr>
      </w:pPr>
      <w:r w:rsidRPr="008F69DF">
        <w:rPr>
          <w:rFonts w:ascii="Times New Roman" w:hAnsi="Times New Roman" w:cs="Times New Roman"/>
          <w:sz w:val="24"/>
          <w:szCs w:val="24"/>
        </w:rPr>
        <w:t xml:space="preserve">     1. </w:t>
      </w:r>
      <w:r>
        <w:rPr>
          <w:rFonts w:ascii="Times New Roman" w:hAnsi="Times New Roman" w:cs="Times New Roman"/>
          <w:sz w:val="24"/>
          <w:szCs w:val="24"/>
        </w:rPr>
        <w:t>Menambah wawasan dan pengetahuan siswa</w:t>
      </w:r>
    </w:p>
    <w:p w:rsidR="00237816" w:rsidRDefault="008F69DF" w:rsidP="008F69DF">
      <w:pPr>
        <w:tabs>
          <w:tab w:val="left" w:pos="556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 Membentuk Karakter anti pengaruh narkoba</w:t>
      </w:r>
    </w:p>
    <w:p w:rsidR="008F69DF" w:rsidRDefault="008F69DF" w:rsidP="008F69DF">
      <w:pPr>
        <w:tabs>
          <w:tab w:val="left" w:pos="556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 Memperolah inspirasi dan motivasi</w:t>
      </w:r>
    </w:p>
    <w:p w:rsidR="008F69DF" w:rsidRPr="00237816" w:rsidRDefault="008F69DF" w:rsidP="008F69DF">
      <w:pPr>
        <w:tabs>
          <w:tab w:val="left" w:pos="5566"/>
        </w:tabs>
        <w:spacing w:line="360" w:lineRule="auto"/>
        <w:jc w:val="both"/>
        <w:rPr>
          <w:rFonts w:ascii="Times New Roman" w:hAnsi="Times New Roman" w:cs="Times New Roman"/>
          <w:b/>
          <w:sz w:val="24"/>
          <w:szCs w:val="24"/>
        </w:rPr>
      </w:pPr>
    </w:p>
    <w:p w:rsidR="00237816" w:rsidRDefault="00237816" w:rsidP="008F69DF">
      <w:pPr>
        <w:tabs>
          <w:tab w:val="left" w:pos="5566"/>
        </w:tabs>
        <w:spacing w:line="360" w:lineRule="auto"/>
        <w:jc w:val="both"/>
        <w:rPr>
          <w:rFonts w:ascii="Times New Roman" w:hAnsi="Times New Roman" w:cs="Times New Roman"/>
          <w:b/>
          <w:sz w:val="24"/>
          <w:szCs w:val="24"/>
        </w:rPr>
      </w:pPr>
    </w:p>
    <w:p w:rsidR="008F69DF" w:rsidRDefault="008F69DF" w:rsidP="008F69DF">
      <w:pPr>
        <w:tabs>
          <w:tab w:val="left" w:pos="5566"/>
        </w:tabs>
        <w:spacing w:line="360" w:lineRule="auto"/>
        <w:jc w:val="both"/>
        <w:rPr>
          <w:rFonts w:ascii="Times New Roman" w:hAnsi="Times New Roman" w:cs="Times New Roman"/>
          <w:b/>
          <w:sz w:val="24"/>
          <w:szCs w:val="24"/>
        </w:rPr>
      </w:pPr>
    </w:p>
    <w:p w:rsidR="008F69DF" w:rsidRDefault="008F69DF" w:rsidP="008F69DF">
      <w:pPr>
        <w:tabs>
          <w:tab w:val="left" w:pos="5566"/>
        </w:tabs>
        <w:spacing w:line="360" w:lineRule="auto"/>
        <w:jc w:val="both"/>
        <w:rPr>
          <w:rFonts w:ascii="Times New Roman" w:hAnsi="Times New Roman" w:cs="Times New Roman"/>
          <w:b/>
          <w:sz w:val="24"/>
          <w:szCs w:val="24"/>
        </w:rPr>
      </w:pPr>
    </w:p>
    <w:p w:rsidR="008F69DF" w:rsidRDefault="008F69DF" w:rsidP="008F69DF">
      <w:pPr>
        <w:tabs>
          <w:tab w:val="left" w:pos="5566"/>
        </w:tabs>
        <w:spacing w:line="360" w:lineRule="auto"/>
        <w:jc w:val="both"/>
        <w:rPr>
          <w:rFonts w:ascii="Times New Roman" w:hAnsi="Times New Roman" w:cs="Times New Roman"/>
          <w:b/>
          <w:sz w:val="24"/>
          <w:szCs w:val="24"/>
        </w:rPr>
      </w:pPr>
    </w:p>
    <w:p w:rsidR="008F69DF" w:rsidRDefault="008F69DF" w:rsidP="008F69DF">
      <w:pPr>
        <w:tabs>
          <w:tab w:val="left" w:pos="5566"/>
        </w:tabs>
        <w:spacing w:line="360" w:lineRule="auto"/>
        <w:jc w:val="both"/>
        <w:rPr>
          <w:rFonts w:ascii="Times New Roman" w:hAnsi="Times New Roman" w:cs="Times New Roman"/>
          <w:b/>
          <w:sz w:val="24"/>
          <w:szCs w:val="24"/>
        </w:rPr>
      </w:pPr>
    </w:p>
    <w:p w:rsidR="008F69DF" w:rsidRDefault="008F69DF" w:rsidP="008F69DF">
      <w:pPr>
        <w:tabs>
          <w:tab w:val="left" w:pos="5566"/>
        </w:tabs>
        <w:spacing w:line="360" w:lineRule="auto"/>
        <w:jc w:val="both"/>
        <w:rPr>
          <w:rFonts w:ascii="Times New Roman" w:hAnsi="Times New Roman" w:cs="Times New Roman"/>
          <w:b/>
          <w:sz w:val="24"/>
          <w:szCs w:val="24"/>
        </w:rPr>
      </w:pPr>
    </w:p>
    <w:p w:rsidR="008F69DF" w:rsidRDefault="008F69DF" w:rsidP="008F69DF">
      <w:pPr>
        <w:tabs>
          <w:tab w:val="left" w:pos="5566"/>
        </w:tabs>
        <w:spacing w:line="360" w:lineRule="auto"/>
        <w:jc w:val="both"/>
        <w:rPr>
          <w:rFonts w:ascii="Times New Roman" w:hAnsi="Times New Roman" w:cs="Times New Roman"/>
          <w:b/>
          <w:sz w:val="24"/>
          <w:szCs w:val="24"/>
        </w:rPr>
      </w:pPr>
    </w:p>
    <w:p w:rsidR="008F69DF" w:rsidRDefault="008F69DF" w:rsidP="008F69DF">
      <w:pPr>
        <w:tabs>
          <w:tab w:val="left" w:pos="5566"/>
        </w:tabs>
        <w:spacing w:line="360" w:lineRule="auto"/>
        <w:jc w:val="both"/>
        <w:rPr>
          <w:rFonts w:ascii="Times New Roman" w:hAnsi="Times New Roman" w:cs="Times New Roman"/>
          <w:b/>
          <w:sz w:val="24"/>
          <w:szCs w:val="24"/>
        </w:rPr>
      </w:pPr>
    </w:p>
    <w:p w:rsidR="008F69DF" w:rsidRDefault="008F69DF" w:rsidP="008F69DF">
      <w:pPr>
        <w:tabs>
          <w:tab w:val="left" w:pos="5566"/>
        </w:tabs>
        <w:spacing w:line="360" w:lineRule="auto"/>
        <w:jc w:val="both"/>
        <w:rPr>
          <w:rFonts w:ascii="Times New Roman" w:hAnsi="Times New Roman" w:cs="Times New Roman"/>
          <w:b/>
          <w:sz w:val="24"/>
          <w:szCs w:val="24"/>
        </w:rPr>
      </w:pPr>
    </w:p>
    <w:p w:rsidR="008F69DF" w:rsidRDefault="008F69DF" w:rsidP="008F69DF">
      <w:pPr>
        <w:tabs>
          <w:tab w:val="left" w:pos="5566"/>
        </w:tabs>
        <w:spacing w:line="360" w:lineRule="auto"/>
        <w:jc w:val="both"/>
        <w:rPr>
          <w:rFonts w:ascii="Times New Roman" w:hAnsi="Times New Roman" w:cs="Times New Roman"/>
          <w:b/>
          <w:sz w:val="24"/>
          <w:szCs w:val="24"/>
        </w:rPr>
      </w:pPr>
    </w:p>
    <w:p w:rsidR="008F69DF" w:rsidRDefault="008F69DF" w:rsidP="008F69DF">
      <w:pPr>
        <w:tabs>
          <w:tab w:val="left" w:pos="5566"/>
        </w:tabs>
        <w:spacing w:line="360" w:lineRule="auto"/>
        <w:jc w:val="both"/>
        <w:rPr>
          <w:rFonts w:ascii="Times New Roman" w:hAnsi="Times New Roman" w:cs="Times New Roman"/>
          <w:b/>
          <w:sz w:val="24"/>
          <w:szCs w:val="24"/>
        </w:rPr>
      </w:pPr>
    </w:p>
    <w:p w:rsidR="008F69DF" w:rsidRDefault="008F69DF" w:rsidP="008F69DF">
      <w:pPr>
        <w:tabs>
          <w:tab w:val="left" w:pos="5566"/>
        </w:tabs>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III</w:t>
      </w:r>
    </w:p>
    <w:p w:rsidR="008F69DF" w:rsidRDefault="008F69DF" w:rsidP="008F69DF">
      <w:pPr>
        <w:tabs>
          <w:tab w:val="left" w:pos="5566"/>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ANALISA MASALAH</w:t>
      </w:r>
    </w:p>
    <w:p w:rsidR="008F69DF" w:rsidRDefault="008F69DF" w:rsidP="008F69DF">
      <w:pPr>
        <w:tabs>
          <w:tab w:val="left" w:pos="5566"/>
        </w:tabs>
        <w:spacing w:line="360" w:lineRule="auto"/>
        <w:jc w:val="center"/>
        <w:rPr>
          <w:rFonts w:ascii="Times New Roman" w:hAnsi="Times New Roman" w:cs="Times New Roman"/>
          <w:b/>
          <w:sz w:val="24"/>
          <w:szCs w:val="24"/>
        </w:rPr>
      </w:pPr>
    </w:p>
    <w:p w:rsidR="008F69DF" w:rsidRDefault="008F69DF" w:rsidP="008F69DF">
      <w:pPr>
        <w:tabs>
          <w:tab w:val="left" w:pos="5566"/>
        </w:tabs>
        <w:spacing w:line="360" w:lineRule="auto"/>
        <w:rPr>
          <w:rFonts w:ascii="Times New Roman" w:hAnsi="Times New Roman" w:cs="Times New Roman"/>
          <w:b/>
          <w:sz w:val="24"/>
          <w:szCs w:val="24"/>
        </w:rPr>
      </w:pPr>
      <w:r>
        <w:rPr>
          <w:rFonts w:ascii="Times New Roman" w:hAnsi="Times New Roman" w:cs="Times New Roman"/>
          <w:b/>
          <w:sz w:val="24"/>
          <w:szCs w:val="24"/>
        </w:rPr>
        <w:t>3.1 Identifikasi Masalah</w:t>
      </w:r>
    </w:p>
    <w:p w:rsidR="008F69DF" w:rsidRDefault="008F69DF" w:rsidP="008F69DF">
      <w:pPr>
        <w:tabs>
          <w:tab w:val="left" w:pos="5566"/>
        </w:tabs>
        <w:spacing w:line="360" w:lineRule="auto"/>
        <w:jc w:val="both"/>
        <w:rPr>
          <w:rFonts w:ascii="Arial" w:hAnsi="Arial" w:cs="Arial"/>
          <w:sz w:val="21"/>
          <w:szCs w:val="21"/>
          <w:bdr w:val="single" w:sz="2" w:space="0" w:color="E2E8F0" w:frame="1"/>
          <w:shd w:val="clear" w:color="auto" w:fill="F5F5F5"/>
        </w:rPr>
      </w:pPr>
      <w:r>
        <w:rPr>
          <w:rFonts w:ascii="Times New Roman" w:hAnsi="Times New Roman" w:cs="Times New Roman"/>
          <w:b/>
          <w:sz w:val="24"/>
          <w:szCs w:val="24"/>
        </w:rPr>
        <w:t xml:space="preserve">     </w:t>
      </w:r>
      <w:r>
        <w:rPr>
          <w:rFonts w:ascii="Arial" w:hAnsi="Arial" w:cs="Arial"/>
          <w:sz w:val="21"/>
          <w:szCs w:val="21"/>
          <w:bdr w:val="single" w:sz="2" w:space="0" w:color="E2E8F0" w:frame="1"/>
          <w:shd w:val="clear" w:color="auto" w:fill="F5F5F5"/>
        </w:rPr>
        <w:t>1. Kurang pemahaman dan pengetahuan masyarakat dan remaja tentang bahaya Narkoba.</w:t>
      </w:r>
    </w:p>
    <w:p w:rsidR="008F69DF" w:rsidRDefault="008F69DF" w:rsidP="008F69DF">
      <w:pPr>
        <w:tabs>
          <w:tab w:val="left" w:pos="5566"/>
        </w:tabs>
        <w:spacing w:line="360" w:lineRule="auto"/>
        <w:jc w:val="both"/>
        <w:rPr>
          <w:rFonts w:ascii="Arial" w:hAnsi="Arial" w:cs="Arial"/>
          <w:sz w:val="21"/>
          <w:szCs w:val="21"/>
          <w:bdr w:val="single" w:sz="2" w:space="0" w:color="E2E8F0" w:frame="1"/>
          <w:shd w:val="clear" w:color="auto" w:fill="F5F5F5"/>
        </w:rPr>
      </w:pPr>
      <w:r>
        <w:rPr>
          <w:rFonts w:ascii="Arial" w:hAnsi="Arial" w:cs="Arial"/>
          <w:sz w:val="21"/>
          <w:szCs w:val="21"/>
          <w:bdr w:val="single" w:sz="2" w:space="0" w:color="E2E8F0" w:frame="1"/>
          <w:shd w:val="clear" w:color="auto" w:fill="F5F5F5"/>
        </w:rPr>
        <w:t xml:space="preserve">     2. Kurangnya pengawasan orang tua.</w:t>
      </w:r>
    </w:p>
    <w:p w:rsidR="008F69DF" w:rsidRDefault="008F69DF" w:rsidP="008F69DF">
      <w:pPr>
        <w:tabs>
          <w:tab w:val="left" w:pos="5566"/>
        </w:tabs>
        <w:spacing w:line="360" w:lineRule="auto"/>
        <w:rPr>
          <w:rFonts w:ascii="Times New Roman" w:hAnsi="Times New Roman" w:cs="Times New Roman"/>
          <w:b/>
          <w:sz w:val="24"/>
          <w:szCs w:val="24"/>
          <w:bdr w:val="single" w:sz="2" w:space="0" w:color="E2E8F0" w:frame="1"/>
          <w:shd w:val="clear" w:color="auto" w:fill="F5F5F5"/>
        </w:rPr>
      </w:pPr>
      <w:r w:rsidRPr="008F69DF">
        <w:rPr>
          <w:rFonts w:ascii="Times New Roman" w:hAnsi="Times New Roman" w:cs="Times New Roman"/>
          <w:b/>
          <w:sz w:val="24"/>
          <w:szCs w:val="24"/>
          <w:bdr w:val="single" w:sz="2" w:space="0" w:color="E2E8F0" w:frame="1"/>
          <w:shd w:val="clear" w:color="auto" w:fill="F5F5F5"/>
        </w:rPr>
        <w:t>3.2 Pemecah Masalah</w:t>
      </w:r>
    </w:p>
    <w:p w:rsidR="008F69DF" w:rsidRDefault="008F69DF" w:rsidP="008F69DF">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r>
        <w:rPr>
          <w:rFonts w:ascii="Times New Roman" w:hAnsi="Times New Roman" w:cs="Times New Roman"/>
          <w:b/>
          <w:sz w:val="24"/>
          <w:szCs w:val="24"/>
          <w:bdr w:val="single" w:sz="2" w:space="0" w:color="E2E8F0" w:frame="1"/>
          <w:shd w:val="clear" w:color="auto" w:fill="F5F5F5"/>
        </w:rPr>
        <w:t xml:space="preserve">      </w:t>
      </w:r>
      <w:proofErr w:type="gramStart"/>
      <w:r w:rsidRPr="008F69DF">
        <w:rPr>
          <w:rFonts w:ascii="Times New Roman" w:hAnsi="Times New Roman" w:cs="Times New Roman"/>
          <w:sz w:val="24"/>
          <w:szCs w:val="24"/>
          <w:bdr w:val="single" w:sz="2" w:space="0" w:color="E2E8F0" w:frame="1"/>
          <w:shd w:val="clear" w:color="auto" w:fill="F5F5F5"/>
        </w:rPr>
        <w:t>Penyalahgunaan narkotika dan obat-obatan terlarang di kalangan generasi muda dewasa</w:t>
      </w:r>
      <w:r>
        <w:rPr>
          <w:rFonts w:ascii="Times New Roman" w:hAnsi="Times New Roman" w:cs="Times New Roman"/>
          <w:sz w:val="24"/>
          <w:szCs w:val="24"/>
          <w:bdr w:val="single" w:sz="2" w:space="0" w:color="E2E8F0" w:frame="1"/>
          <w:shd w:val="clear" w:color="auto" w:fill="F5F5F5"/>
        </w:rPr>
        <w:t xml:space="preserve"> </w:t>
      </w:r>
      <w:r w:rsidRPr="008F69DF">
        <w:rPr>
          <w:rFonts w:ascii="Times New Roman" w:hAnsi="Times New Roman" w:cs="Times New Roman"/>
          <w:sz w:val="24"/>
          <w:szCs w:val="24"/>
          <w:bdr w:val="single" w:sz="2" w:space="0" w:color="E2E8F0" w:frame="1"/>
          <w:shd w:val="clear" w:color="auto" w:fill="F5F5F5"/>
        </w:rPr>
        <w:t>ini   kian   meningkat.</w:t>
      </w:r>
      <w:proofErr w:type="gramEnd"/>
      <w:r w:rsidRPr="008F69DF">
        <w:rPr>
          <w:rFonts w:ascii="Times New Roman" w:hAnsi="Times New Roman" w:cs="Times New Roman"/>
          <w:sz w:val="24"/>
          <w:szCs w:val="24"/>
          <w:bdr w:val="single" w:sz="2" w:space="0" w:color="E2E8F0" w:frame="1"/>
          <w:shd w:val="clear" w:color="auto" w:fill="F5F5F5"/>
        </w:rPr>
        <w:t xml:space="preserve">   </w:t>
      </w:r>
      <w:proofErr w:type="gramStart"/>
      <w:r w:rsidRPr="008F69DF">
        <w:rPr>
          <w:rFonts w:ascii="Times New Roman" w:hAnsi="Times New Roman" w:cs="Times New Roman"/>
          <w:sz w:val="24"/>
          <w:szCs w:val="24"/>
          <w:bdr w:val="single" w:sz="2" w:space="0" w:color="E2E8F0" w:frame="1"/>
          <w:shd w:val="clear" w:color="auto" w:fill="F5F5F5"/>
        </w:rPr>
        <w:t>Maraknya   penyimpangan   perilaku   generasi   muda   tersebut,   dapat</w:t>
      </w:r>
      <w:r>
        <w:rPr>
          <w:rFonts w:ascii="Times New Roman" w:hAnsi="Times New Roman" w:cs="Times New Roman"/>
          <w:sz w:val="24"/>
          <w:szCs w:val="24"/>
          <w:bdr w:val="single" w:sz="2" w:space="0" w:color="E2E8F0" w:frame="1"/>
          <w:shd w:val="clear" w:color="auto" w:fill="F5F5F5"/>
        </w:rPr>
        <w:t xml:space="preserve"> </w:t>
      </w:r>
      <w:r w:rsidRPr="008F69DF">
        <w:rPr>
          <w:rFonts w:ascii="Times New Roman" w:hAnsi="Times New Roman" w:cs="Times New Roman"/>
          <w:sz w:val="24"/>
          <w:szCs w:val="24"/>
          <w:bdr w:val="single" w:sz="2" w:space="0" w:color="E2E8F0" w:frame="1"/>
          <w:shd w:val="clear" w:color="auto" w:fill="F5F5F5"/>
        </w:rPr>
        <w:t>membahayakan keberlangsungan hidup bangsa ini di kemudian hari.</w:t>
      </w:r>
      <w:proofErr w:type="gramEnd"/>
      <w:r w:rsidRPr="008F69DF">
        <w:rPr>
          <w:rFonts w:ascii="Times New Roman" w:hAnsi="Times New Roman" w:cs="Times New Roman"/>
          <w:sz w:val="24"/>
          <w:szCs w:val="24"/>
          <w:bdr w:val="single" w:sz="2" w:space="0" w:color="E2E8F0" w:frame="1"/>
          <w:shd w:val="clear" w:color="auto" w:fill="F5F5F5"/>
        </w:rPr>
        <w:t xml:space="preserve"> </w:t>
      </w:r>
      <w:proofErr w:type="gramStart"/>
      <w:r w:rsidRPr="008F69DF">
        <w:rPr>
          <w:rFonts w:ascii="Times New Roman" w:hAnsi="Times New Roman" w:cs="Times New Roman"/>
          <w:sz w:val="24"/>
          <w:szCs w:val="24"/>
          <w:bdr w:val="single" w:sz="2" w:space="0" w:color="E2E8F0" w:frame="1"/>
          <w:shd w:val="clear" w:color="auto" w:fill="F5F5F5"/>
        </w:rPr>
        <w:t>Karena pemuda sebagai</w:t>
      </w:r>
      <w:r w:rsidR="00A05D1E">
        <w:rPr>
          <w:rFonts w:ascii="Times New Roman" w:hAnsi="Times New Roman" w:cs="Times New Roman"/>
          <w:sz w:val="24"/>
          <w:szCs w:val="24"/>
          <w:bdr w:val="single" w:sz="2" w:space="0" w:color="E2E8F0" w:frame="1"/>
          <w:shd w:val="clear" w:color="auto" w:fill="F5F5F5"/>
        </w:rPr>
        <w:t xml:space="preserve"> </w:t>
      </w:r>
      <w:r w:rsidRPr="008F69DF">
        <w:rPr>
          <w:rFonts w:ascii="Times New Roman" w:hAnsi="Times New Roman" w:cs="Times New Roman"/>
          <w:sz w:val="24"/>
          <w:szCs w:val="24"/>
          <w:bdr w:val="single" w:sz="2" w:space="0" w:color="E2E8F0" w:frame="1"/>
          <w:shd w:val="clear" w:color="auto" w:fill="F5F5F5"/>
        </w:rPr>
        <w:t>generasi yang diharapkan menjadi penerus bangsa, semakin hari semakin rapuh digerogoti</w:t>
      </w:r>
      <w:r w:rsidR="00A05D1E">
        <w:rPr>
          <w:rFonts w:ascii="Times New Roman" w:hAnsi="Times New Roman" w:cs="Times New Roman"/>
          <w:sz w:val="24"/>
          <w:szCs w:val="24"/>
          <w:bdr w:val="single" w:sz="2" w:space="0" w:color="E2E8F0" w:frame="1"/>
          <w:shd w:val="clear" w:color="auto" w:fill="F5F5F5"/>
        </w:rPr>
        <w:t xml:space="preserve"> </w:t>
      </w:r>
      <w:r w:rsidRPr="008F69DF">
        <w:rPr>
          <w:rFonts w:ascii="Times New Roman" w:hAnsi="Times New Roman" w:cs="Times New Roman"/>
          <w:sz w:val="24"/>
          <w:szCs w:val="24"/>
          <w:bdr w:val="single" w:sz="2" w:space="0" w:color="E2E8F0" w:frame="1"/>
          <w:shd w:val="clear" w:color="auto" w:fill="F5F5F5"/>
        </w:rPr>
        <w:t>zat-zat   adiktif   penghancur   syaraf.</w:t>
      </w:r>
      <w:proofErr w:type="gramEnd"/>
      <w:r w:rsidRPr="008F69DF">
        <w:rPr>
          <w:rFonts w:ascii="Times New Roman" w:hAnsi="Times New Roman" w:cs="Times New Roman"/>
          <w:sz w:val="24"/>
          <w:szCs w:val="24"/>
          <w:bdr w:val="single" w:sz="2" w:space="0" w:color="E2E8F0" w:frame="1"/>
          <w:shd w:val="clear" w:color="auto" w:fill="F5F5F5"/>
        </w:rPr>
        <w:t xml:space="preserve">   </w:t>
      </w:r>
      <w:proofErr w:type="gramStart"/>
      <w:r w:rsidRPr="008F69DF">
        <w:rPr>
          <w:rFonts w:ascii="Times New Roman" w:hAnsi="Times New Roman" w:cs="Times New Roman"/>
          <w:sz w:val="24"/>
          <w:szCs w:val="24"/>
          <w:bdr w:val="single" w:sz="2" w:space="0" w:color="E2E8F0" w:frame="1"/>
          <w:shd w:val="clear" w:color="auto" w:fill="F5F5F5"/>
        </w:rPr>
        <w:t>Sehingga   pemuda   tersebut   tidak   dapat   berpikir   jernih.</w:t>
      </w:r>
      <w:proofErr w:type="gramEnd"/>
      <w:r w:rsidR="00A05D1E">
        <w:rPr>
          <w:rFonts w:ascii="Times New Roman" w:hAnsi="Times New Roman" w:cs="Times New Roman"/>
          <w:sz w:val="24"/>
          <w:szCs w:val="24"/>
          <w:bdr w:val="single" w:sz="2" w:space="0" w:color="E2E8F0" w:frame="1"/>
          <w:shd w:val="clear" w:color="auto" w:fill="F5F5F5"/>
        </w:rPr>
        <w:t xml:space="preserve"> </w:t>
      </w:r>
      <w:r w:rsidRPr="008F69DF">
        <w:rPr>
          <w:rFonts w:ascii="Times New Roman" w:hAnsi="Times New Roman" w:cs="Times New Roman"/>
          <w:sz w:val="24"/>
          <w:szCs w:val="24"/>
          <w:bdr w:val="single" w:sz="2" w:space="0" w:color="E2E8F0" w:frame="1"/>
          <w:shd w:val="clear" w:color="auto" w:fill="F5F5F5"/>
        </w:rPr>
        <w:t xml:space="preserve">Akibatnya, generasi harapan bangsa yang tangguh dan cerdas hanya </w:t>
      </w:r>
      <w:proofErr w:type="gramStart"/>
      <w:r w:rsidRPr="008F69DF">
        <w:rPr>
          <w:rFonts w:ascii="Times New Roman" w:hAnsi="Times New Roman" w:cs="Times New Roman"/>
          <w:sz w:val="24"/>
          <w:szCs w:val="24"/>
          <w:bdr w:val="single" w:sz="2" w:space="0" w:color="E2E8F0" w:frame="1"/>
          <w:shd w:val="clear" w:color="auto" w:fill="F5F5F5"/>
        </w:rPr>
        <w:t>akan</w:t>
      </w:r>
      <w:proofErr w:type="gramEnd"/>
      <w:r w:rsidRPr="008F69DF">
        <w:rPr>
          <w:rFonts w:ascii="Times New Roman" w:hAnsi="Times New Roman" w:cs="Times New Roman"/>
          <w:sz w:val="24"/>
          <w:szCs w:val="24"/>
          <w:bdr w:val="single" w:sz="2" w:space="0" w:color="E2E8F0" w:frame="1"/>
          <w:shd w:val="clear" w:color="auto" w:fill="F5F5F5"/>
        </w:rPr>
        <w:t xml:space="preserve"> tinggal kenangan.Sasaran dari penyebaran narkoba ini adalah kaum muda atau remaja.</w:t>
      </w:r>
      <w:r w:rsidR="00A05D1E">
        <w:rPr>
          <w:rFonts w:ascii="Times New Roman" w:hAnsi="Times New Roman" w:cs="Times New Roman"/>
          <w:sz w:val="24"/>
          <w:szCs w:val="24"/>
          <w:bdr w:val="single" w:sz="2" w:space="0" w:color="E2E8F0" w:frame="1"/>
          <w:shd w:val="clear" w:color="auto" w:fill="F5F5F5"/>
        </w:rPr>
        <w:t xml:space="preserve"> </w:t>
      </w:r>
      <w:proofErr w:type="gramStart"/>
      <w:r w:rsidR="00A05D1E">
        <w:rPr>
          <w:rFonts w:ascii="Times New Roman" w:hAnsi="Times New Roman" w:cs="Times New Roman"/>
          <w:sz w:val="24"/>
          <w:szCs w:val="24"/>
          <w:bdr w:val="single" w:sz="2" w:space="0" w:color="E2E8F0" w:frame="1"/>
          <w:shd w:val="clear" w:color="auto" w:fill="F5F5F5"/>
        </w:rPr>
        <w:t>Oleh karena itu sebagai solusi dari masalah yang ada maka diadakannya penyuluhan tentang bahaya narkoba pada remaja.</w:t>
      </w:r>
      <w:proofErr w:type="gramEnd"/>
    </w:p>
    <w:p w:rsidR="00A05D1E" w:rsidRDefault="00A05D1E" w:rsidP="008F69DF">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p>
    <w:p w:rsidR="00A05D1E" w:rsidRDefault="00A05D1E" w:rsidP="008F69DF">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p>
    <w:p w:rsidR="00A05D1E" w:rsidRDefault="00A05D1E" w:rsidP="008F69DF">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p>
    <w:p w:rsidR="00A05D1E" w:rsidRDefault="00A05D1E" w:rsidP="008F69DF">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p>
    <w:p w:rsidR="00A05D1E" w:rsidRDefault="00A05D1E" w:rsidP="008F69DF">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p>
    <w:p w:rsidR="00A05D1E" w:rsidRDefault="00A05D1E" w:rsidP="008F69DF">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p>
    <w:p w:rsidR="00A05D1E" w:rsidRDefault="00A05D1E" w:rsidP="008F69DF">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p>
    <w:p w:rsidR="00A05D1E" w:rsidRDefault="00A05D1E" w:rsidP="008F69DF">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p>
    <w:p w:rsidR="00A05D1E" w:rsidRDefault="00A05D1E" w:rsidP="00A05D1E">
      <w:pPr>
        <w:tabs>
          <w:tab w:val="left" w:pos="5566"/>
        </w:tabs>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IV PEMBAHASAN</w:t>
      </w:r>
    </w:p>
    <w:p w:rsidR="00A05D1E" w:rsidRDefault="00A05D1E" w:rsidP="00A05D1E">
      <w:pPr>
        <w:tabs>
          <w:tab w:val="left" w:pos="5566"/>
        </w:tabs>
        <w:spacing w:line="360" w:lineRule="auto"/>
        <w:rPr>
          <w:rFonts w:ascii="Times New Roman" w:hAnsi="Times New Roman" w:cs="Times New Roman"/>
          <w:b/>
          <w:sz w:val="24"/>
          <w:szCs w:val="24"/>
        </w:rPr>
      </w:pPr>
      <w:r>
        <w:rPr>
          <w:rFonts w:ascii="Times New Roman" w:hAnsi="Times New Roman" w:cs="Times New Roman"/>
          <w:b/>
          <w:sz w:val="24"/>
          <w:szCs w:val="24"/>
        </w:rPr>
        <w:t>4.1 Pengertian</w:t>
      </w:r>
    </w:p>
    <w:p w:rsidR="00A05D1E" w:rsidRPr="00A05D1E" w:rsidRDefault="00A05D1E" w:rsidP="00A05D1E">
      <w:pPr>
        <w:tabs>
          <w:tab w:val="left" w:pos="5566"/>
        </w:tabs>
        <w:spacing w:line="360" w:lineRule="auto"/>
        <w:jc w:val="both"/>
        <w:rPr>
          <w:rFonts w:ascii="Times New Roman" w:hAnsi="Times New Roman" w:cs="Times New Roman"/>
          <w:sz w:val="24"/>
          <w:szCs w:val="24"/>
          <w:shd w:val="clear" w:color="auto" w:fill="FFFFFF"/>
        </w:rPr>
      </w:pPr>
      <w:r>
        <w:rPr>
          <w:rFonts w:ascii="Arial" w:hAnsi="Arial" w:cs="Arial"/>
          <w:b/>
          <w:bCs/>
          <w:sz w:val="19"/>
          <w:szCs w:val="19"/>
          <w:shd w:val="clear" w:color="auto" w:fill="FFFFFF"/>
        </w:rPr>
        <w:t xml:space="preserve">      </w:t>
      </w:r>
      <w:proofErr w:type="gramStart"/>
      <w:r w:rsidRPr="00A05D1E">
        <w:rPr>
          <w:rFonts w:ascii="Times New Roman" w:hAnsi="Times New Roman" w:cs="Times New Roman"/>
          <w:b/>
          <w:bCs/>
          <w:sz w:val="24"/>
          <w:szCs w:val="24"/>
          <w:shd w:val="clear" w:color="auto" w:fill="FFFFFF"/>
        </w:rPr>
        <w:t>Narkoba</w:t>
      </w:r>
      <w:r w:rsidRPr="00A05D1E">
        <w:rPr>
          <w:rFonts w:ascii="Times New Roman" w:hAnsi="Times New Roman" w:cs="Times New Roman"/>
          <w:sz w:val="24"/>
          <w:szCs w:val="24"/>
          <w:shd w:val="clear" w:color="auto" w:fill="FFFFFF"/>
        </w:rPr>
        <w:t> adalah singkatan dari narkotika, psikotropika, dan obat terlarang.</w:t>
      </w:r>
      <w:proofErr w:type="gramEnd"/>
      <w:r w:rsidRPr="00A05D1E">
        <w:rPr>
          <w:rFonts w:ascii="Times New Roman" w:hAnsi="Times New Roman" w:cs="Times New Roman"/>
          <w:sz w:val="24"/>
          <w:szCs w:val="24"/>
          <w:shd w:val="clear" w:color="auto" w:fill="FFFFFF"/>
          <w:vertAlign w:val="superscript"/>
        </w:rPr>
        <w:t xml:space="preserve"> </w:t>
      </w:r>
      <w:r w:rsidRPr="00A05D1E">
        <w:rPr>
          <w:rFonts w:ascii="Times New Roman" w:hAnsi="Times New Roman" w:cs="Times New Roman"/>
          <w:sz w:val="24"/>
          <w:szCs w:val="24"/>
          <w:shd w:val="clear" w:color="auto" w:fill="FFFFFF"/>
        </w:rPr>
        <w:t>Selain "narkoba", istilah lain yang diperkenalkan khususnya oleh </w:t>
      </w:r>
      <w:hyperlink r:id="rId5" w:tooltip="" w:history="1">
        <w:r w:rsidRPr="00A05D1E">
          <w:rPr>
            <w:rStyle w:val="Hyperlink"/>
            <w:rFonts w:ascii="Times New Roman" w:hAnsi="Times New Roman" w:cs="Times New Roman"/>
            <w:color w:val="auto"/>
            <w:sz w:val="24"/>
            <w:szCs w:val="24"/>
            <w:shd w:val="clear" w:color="auto" w:fill="FFFFFF"/>
          </w:rPr>
          <w:t>Kementerian Kesehatan Republik Indonesia</w:t>
        </w:r>
      </w:hyperlink>
      <w:r w:rsidRPr="00A05D1E">
        <w:rPr>
          <w:rFonts w:ascii="Times New Roman" w:hAnsi="Times New Roman" w:cs="Times New Roman"/>
          <w:sz w:val="24"/>
          <w:szCs w:val="24"/>
          <w:shd w:val="clear" w:color="auto" w:fill="FFFFFF"/>
        </w:rPr>
        <w:t> adalah </w:t>
      </w:r>
      <w:r w:rsidRPr="00A05D1E">
        <w:rPr>
          <w:rFonts w:ascii="Times New Roman" w:hAnsi="Times New Roman" w:cs="Times New Roman"/>
          <w:b/>
          <w:bCs/>
          <w:sz w:val="24"/>
          <w:szCs w:val="24"/>
          <w:shd w:val="clear" w:color="auto" w:fill="FFFFFF"/>
        </w:rPr>
        <w:t>Napza</w:t>
      </w:r>
      <w:r w:rsidRPr="00A05D1E">
        <w:rPr>
          <w:rFonts w:ascii="Times New Roman" w:hAnsi="Times New Roman" w:cs="Times New Roman"/>
          <w:sz w:val="24"/>
          <w:szCs w:val="24"/>
          <w:shd w:val="clear" w:color="auto" w:fill="FFFFFF"/>
        </w:rPr>
        <w:t> yang merupakan singkatan dari </w:t>
      </w:r>
      <w:hyperlink r:id="rId6" w:tooltip="Narkotika" w:history="1">
        <w:r w:rsidRPr="00A05D1E">
          <w:rPr>
            <w:rStyle w:val="Hyperlink"/>
            <w:rFonts w:ascii="Times New Roman" w:hAnsi="Times New Roman" w:cs="Times New Roman"/>
            <w:i/>
            <w:color w:val="auto"/>
            <w:sz w:val="24"/>
            <w:szCs w:val="24"/>
            <w:shd w:val="clear" w:color="auto" w:fill="FFFFFF"/>
          </w:rPr>
          <w:t>narkotika</w:t>
        </w:r>
      </w:hyperlink>
      <w:r w:rsidRPr="00A05D1E">
        <w:rPr>
          <w:rFonts w:ascii="Times New Roman" w:hAnsi="Times New Roman" w:cs="Times New Roman"/>
          <w:i/>
          <w:sz w:val="24"/>
          <w:szCs w:val="24"/>
          <w:shd w:val="clear" w:color="auto" w:fill="FFFFFF"/>
        </w:rPr>
        <w:t>, </w:t>
      </w:r>
      <w:hyperlink r:id="rId7" w:tooltip="Psikotropika" w:history="1">
        <w:r w:rsidRPr="00A05D1E">
          <w:rPr>
            <w:rStyle w:val="Hyperlink"/>
            <w:rFonts w:ascii="Times New Roman" w:hAnsi="Times New Roman" w:cs="Times New Roman"/>
            <w:i/>
            <w:color w:val="auto"/>
            <w:sz w:val="24"/>
            <w:szCs w:val="24"/>
            <w:shd w:val="clear" w:color="auto" w:fill="FFFFFF"/>
          </w:rPr>
          <w:t>psikotropika</w:t>
        </w:r>
      </w:hyperlink>
      <w:r w:rsidRPr="00A05D1E">
        <w:rPr>
          <w:rFonts w:ascii="Times New Roman" w:hAnsi="Times New Roman" w:cs="Times New Roman"/>
          <w:i/>
          <w:sz w:val="24"/>
          <w:szCs w:val="24"/>
          <w:shd w:val="clear" w:color="auto" w:fill="FFFFFF"/>
        </w:rPr>
        <w:t>, dan </w:t>
      </w:r>
      <w:hyperlink r:id="rId8" w:tooltip="Zat adiktif" w:history="1">
        <w:r w:rsidRPr="00A05D1E">
          <w:rPr>
            <w:rStyle w:val="Hyperlink"/>
            <w:rFonts w:ascii="Times New Roman" w:hAnsi="Times New Roman" w:cs="Times New Roman"/>
            <w:i/>
            <w:color w:val="auto"/>
            <w:sz w:val="24"/>
            <w:szCs w:val="24"/>
            <w:shd w:val="clear" w:color="auto" w:fill="FFFFFF"/>
          </w:rPr>
          <w:t>zat adiktif</w:t>
        </w:r>
      </w:hyperlink>
      <w:r w:rsidRPr="00A05D1E">
        <w:rPr>
          <w:rFonts w:ascii="Times New Roman" w:hAnsi="Times New Roman" w:cs="Times New Roman"/>
          <w:sz w:val="24"/>
          <w:szCs w:val="24"/>
          <w:shd w:val="clear" w:color="auto" w:fill="FFFFFF"/>
        </w:rPr>
        <w:t>.</w:t>
      </w:r>
    </w:p>
    <w:p w:rsidR="00A05D1E" w:rsidRDefault="00A05D1E" w:rsidP="00A05D1E">
      <w:pPr>
        <w:tabs>
          <w:tab w:val="left" w:pos="5566"/>
        </w:tabs>
        <w:spacing w:line="360" w:lineRule="auto"/>
        <w:jc w:val="both"/>
        <w:rPr>
          <w:rFonts w:ascii="Times New Roman" w:hAnsi="Times New Roman" w:cs="Times New Roman"/>
          <w:color w:val="202122"/>
          <w:sz w:val="24"/>
          <w:szCs w:val="24"/>
          <w:shd w:val="clear" w:color="auto" w:fill="FFFFFF"/>
        </w:rPr>
      </w:pPr>
      <w:r w:rsidRPr="00A05D1E">
        <w:rPr>
          <w:rFonts w:ascii="Times New Roman" w:hAnsi="Times New Roman" w:cs="Times New Roman"/>
          <w:color w:val="202122"/>
          <w:sz w:val="24"/>
          <w:szCs w:val="24"/>
          <w:shd w:val="clear" w:color="auto" w:fill="FFFFFF"/>
        </w:rPr>
        <w:t xml:space="preserve">      </w:t>
      </w:r>
      <w:proofErr w:type="gramStart"/>
      <w:r w:rsidRPr="00A05D1E">
        <w:rPr>
          <w:rFonts w:ascii="Times New Roman" w:hAnsi="Times New Roman" w:cs="Times New Roman"/>
          <w:color w:val="202122"/>
          <w:sz w:val="24"/>
          <w:szCs w:val="24"/>
          <w:shd w:val="clear" w:color="auto" w:fill="FFFFFF"/>
        </w:rPr>
        <w:t>Narkotika adalah zat atau obat yang berasal dari tanaman atau bukan tanaman, baik sintetis maupun semi sintetis yang dapat menyebabkan penurunan atau perubahan kesadaran, hilangnya rasa nyeri dan dapat menimbulkan ketergantungan (Undang-Undang No. 35 tahun 2009).</w:t>
      </w:r>
      <w:proofErr w:type="gramEnd"/>
    </w:p>
    <w:p w:rsidR="00A05D1E" w:rsidRDefault="00A05D1E" w:rsidP="00A05D1E">
      <w:pPr>
        <w:tabs>
          <w:tab w:val="left" w:pos="5566"/>
        </w:tabs>
        <w:spacing w:line="360" w:lineRule="auto"/>
        <w:jc w:val="both"/>
        <w:rPr>
          <w:rFonts w:ascii="Times New Roman" w:hAnsi="Times New Roman" w:cs="Times New Roman"/>
          <w:b/>
          <w:color w:val="202122"/>
          <w:sz w:val="24"/>
          <w:szCs w:val="24"/>
          <w:shd w:val="clear" w:color="auto" w:fill="FFFFFF"/>
        </w:rPr>
      </w:pPr>
      <w:r w:rsidRPr="00A05D1E">
        <w:rPr>
          <w:rFonts w:ascii="Times New Roman" w:hAnsi="Times New Roman" w:cs="Times New Roman"/>
          <w:b/>
          <w:color w:val="202122"/>
          <w:sz w:val="24"/>
          <w:szCs w:val="24"/>
          <w:shd w:val="clear" w:color="auto" w:fill="FFFFFF"/>
        </w:rPr>
        <w:t>4.2 Jenis Narkoba Yang Sering Disalahgunakan</w:t>
      </w:r>
    </w:p>
    <w:p w:rsidR="001756D2" w:rsidRDefault="001756D2" w:rsidP="00A05D1E">
      <w:pPr>
        <w:tabs>
          <w:tab w:val="left" w:pos="5566"/>
        </w:tabs>
        <w:spacing w:line="360" w:lineRule="auto"/>
        <w:jc w:val="both"/>
        <w:rPr>
          <w:rFonts w:ascii="Times New Roman" w:hAnsi="Times New Roman" w:cs="Times New Roman"/>
          <w:color w:val="202122"/>
          <w:sz w:val="24"/>
          <w:szCs w:val="24"/>
          <w:shd w:val="clear" w:color="auto" w:fill="FFFFFF"/>
        </w:rPr>
      </w:pPr>
      <w:r w:rsidRPr="001756D2">
        <w:rPr>
          <w:rFonts w:ascii="Times New Roman" w:hAnsi="Times New Roman" w:cs="Times New Roman"/>
          <w:color w:val="202122"/>
          <w:sz w:val="24"/>
          <w:szCs w:val="24"/>
          <w:shd w:val="clear" w:color="auto" w:fill="FFFFFF"/>
        </w:rPr>
        <w:t xml:space="preserve">      1. Opiat/Opium</w:t>
      </w:r>
    </w:p>
    <w:p w:rsidR="001756D2" w:rsidRDefault="001756D2" w:rsidP="00A05D1E">
      <w:pPr>
        <w:tabs>
          <w:tab w:val="left" w:pos="5566"/>
        </w:tabs>
        <w:spacing w:line="360" w:lineRule="auto"/>
        <w:jc w:val="both"/>
        <w:rPr>
          <w:rFonts w:ascii="Times New Roman" w:hAnsi="Times New Roman" w:cs="Times New Roman"/>
          <w:color w:val="202122"/>
          <w:sz w:val="24"/>
          <w:szCs w:val="24"/>
          <w:shd w:val="clear" w:color="auto" w:fill="FFFFFF"/>
        </w:rPr>
      </w:pPr>
      <w:r>
        <w:rPr>
          <w:noProof/>
        </w:rPr>
        <w:drawing>
          <wp:inline distT="0" distB="0" distL="0" distR="0">
            <wp:extent cx="4218842" cy="1688123"/>
            <wp:effectExtent l="19050" t="0" r="0" b="0"/>
            <wp:docPr id="1" name="Picture 1" descr="Apa itu Opioid (Opium)..? - Indodru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 itu Opioid (Opium)..? - Indodrugs"/>
                    <pic:cNvPicPr>
                      <a:picLocks noChangeAspect="1" noChangeArrowheads="1"/>
                    </pic:cNvPicPr>
                  </pic:nvPicPr>
                  <pic:blipFill>
                    <a:blip r:embed="rId9"/>
                    <a:srcRect/>
                    <a:stretch>
                      <a:fillRect/>
                    </a:stretch>
                  </pic:blipFill>
                  <pic:spPr bwMode="auto">
                    <a:xfrm>
                      <a:off x="0" y="0"/>
                      <a:ext cx="4223354" cy="1689929"/>
                    </a:xfrm>
                    <a:prstGeom prst="rect">
                      <a:avLst/>
                    </a:prstGeom>
                    <a:noFill/>
                    <a:ln w="9525">
                      <a:noFill/>
                      <a:miter lim="800000"/>
                      <a:headEnd/>
                      <a:tailEnd/>
                    </a:ln>
                  </pic:spPr>
                </pic:pic>
              </a:graphicData>
            </a:graphic>
          </wp:inline>
        </w:drawing>
      </w:r>
    </w:p>
    <w:p w:rsidR="001756D2" w:rsidRDefault="001756D2" w:rsidP="00A05D1E">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r>
        <w:rPr>
          <w:rFonts w:ascii="Times New Roman" w:hAnsi="Times New Roman" w:cs="Times New Roman"/>
          <w:sz w:val="24"/>
          <w:szCs w:val="24"/>
          <w:bdr w:val="single" w:sz="2" w:space="0" w:color="E2E8F0" w:frame="1"/>
          <w:shd w:val="clear" w:color="auto" w:fill="F5F5F5"/>
        </w:rPr>
        <w:t xml:space="preserve">        </w:t>
      </w:r>
      <w:proofErr w:type="gramStart"/>
      <w:r w:rsidRPr="001756D2">
        <w:rPr>
          <w:rFonts w:ascii="Times New Roman" w:hAnsi="Times New Roman" w:cs="Times New Roman"/>
          <w:sz w:val="24"/>
          <w:szCs w:val="24"/>
          <w:bdr w:val="single" w:sz="2" w:space="0" w:color="E2E8F0" w:frame="1"/>
          <w:shd w:val="clear" w:color="auto" w:fill="F5F5F5"/>
        </w:rPr>
        <w:t>OpiumOpiat atau opium adalah bubuk yang dihasilkan kangsung oleh tanaman yang bernama poppy/ papaver somniferum di mana di dalam bubuk haram tersebut terkandung morfin yang sangatbaik untuk menghilangkan rasa sakit dan kodein yang berfungsi sebagai obat antitusif.</w:t>
      </w:r>
      <w:proofErr w:type="gramEnd"/>
    </w:p>
    <w:p w:rsidR="001756D2" w:rsidRDefault="001756D2" w:rsidP="00A05D1E">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r>
        <w:rPr>
          <w:rFonts w:ascii="Times New Roman" w:hAnsi="Times New Roman" w:cs="Times New Roman"/>
          <w:sz w:val="24"/>
          <w:szCs w:val="24"/>
          <w:bdr w:val="single" w:sz="2" w:space="0" w:color="E2E8F0" w:frame="1"/>
          <w:shd w:val="clear" w:color="auto" w:fill="F5F5F5"/>
        </w:rPr>
        <w:t xml:space="preserve">      2. Morfin</w:t>
      </w:r>
    </w:p>
    <w:p w:rsidR="001756D2" w:rsidRDefault="001756D2" w:rsidP="00A05D1E">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r>
        <w:rPr>
          <w:noProof/>
        </w:rPr>
        <w:drawing>
          <wp:inline distT="0" distB="0" distL="0" distR="0">
            <wp:extent cx="4676042" cy="1318846"/>
            <wp:effectExtent l="19050" t="0" r="0" b="0"/>
            <wp:docPr id="4" name="Picture 4" descr="Morfin | BNNK Gar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rfin | BNNK Garut"/>
                    <pic:cNvPicPr>
                      <a:picLocks noChangeAspect="1" noChangeArrowheads="1"/>
                    </pic:cNvPicPr>
                  </pic:nvPicPr>
                  <pic:blipFill>
                    <a:blip r:embed="rId10"/>
                    <a:srcRect/>
                    <a:stretch>
                      <a:fillRect/>
                    </a:stretch>
                  </pic:blipFill>
                  <pic:spPr bwMode="auto">
                    <a:xfrm>
                      <a:off x="0" y="0"/>
                      <a:ext cx="4676042" cy="1318846"/>
                    </a:xfrm>
                    <a:prstGeom prst="rect">
                      <a:avLst/>
                    </a:prstGeom>
                    <a:noFill/>
                    <a:ln w="9525">
                      <a:noFill/>
                      <a:miter lim="800000"/>
                      <a:headEnd/>
                      <a:tailEnd/>
                    </a:ln>
                  </pic:spPr>
                </pic:pic>
              </a:graphicData>
            </a:graphic>
          </wp:inline>
        </w:drawing>
      </w:r>
    </w:p>
    <w:p w:rsidR="001756D2" w:rsidRDefault="001756D2" w:rsidP="00A05D1E">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p>
    <w:p w:rsidR="00705D84" w:rsidRDefault="001756D2" w:rsidP="00A05D1E">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r>
        <w:rPr>
          <w:rFonts w:ascii="Times New Roman" w:hAnsi="Times New Roman" w:cs="Times New Roman"/>
          <w:sz w:val="24"/>
          <w:szCs w:val="24"/>
          <w:bdr w:val="single" w:sz="2" w:space="0" w:color="E2E8F0" w:frame="1"/>
          <w:shd w:val="clear" w:color="auto" w:fill="F5F5F5"/>
        </w:rPr>
        <w:t xml:space="preserve">        </w:t>
      </w:r>
      <w:r w:rsidRPr="001756D2">
        <w:rPr>
          <w:rFonts w:ascii="Times New Roman" w:hAnsi="Times New Roman" w:cs="Times New Roman"/>
          <w:sz w:val="24"/>
          <w:szCs w:val="24"/>
          <w:bdr w:val="single" w:sz="2" w:space="0" w:color="E2E8F0" w:frame="1"/>
          <w:shd w:val="clear" w:color="auto" w:fill="F5F5F5"/>
        </w:rPr>
        <w:t xml:space="preserve">Mofrin adalah alkoloida yang merupakan hasil ekstraksi serta isolasi opium dengan zat kimiatertentu   untuk   penghilang   rasa   sakit   atau   hipnoanalgetik   bagi   pasien   penyakit   tertentu.Dampak   atau   efek   dari   penggunaan   morfin   yang   sifatnya   negatif   membuat   penggunaanmorfin diganti dengan obat-obatan lain yang memiliki kegunaan yang </w:t>
      </w:r>
      <w:proofErr w:type="gramStart"/>
      <w:r w:rsidRPr="001756D2">
        <w:rPr>
          <w:rFonts w:ascii="Times New Roman" w:hAnsi="Times New Roman" w:cs="Times New Roman"/>
          <w:sz w:val="24"/>
          <w:szCs w:val="24"/>
          <w:bdr w:val="single" w:sz="2" w:space="0" w:color="E2E8F0" w:frame="1"/>
          <w:shd w:val="clear" w:color="auto" w:fill="F5F5F5"/>
        </w:rPr>
        <w:t>sama</w:t>
      </w:r>
      <w:proofErr w:type="gramEnd"/>
      <w:r w:rsidRPr="001756D2">
        <w:rPr>
          <w:rFonts w:ascii="Times New Roman" w:hAnsi="Times New Roman" w:cs="Times New Roman"/>
          <w:sz w:val="24"/>
          <w:szCs w:val="24"/>
          <w:bdr w:val="single" w:sz="2" w:space="0" w:color="E2E8F0" w:frame="1"/>
          <w:shd w:val="clear" w:color="auto" w:fill="F5F5F5"/>
        </w:rPr>
        <w:t xml:space="preserve"> namun ramah</w:t>
      </w:r>
      <w:r w:rsidR="00705D84">
        <w:rPr>
          <w:rFonts w:ascii="Times New Roman" w:hAnsi="Times New Roman" w:cs="Times New Roman"/>
          <w:sz w:val="24"/>
          <w:szCs w:val="24"/>
          <w:bdr w:val="single" w:sz="2" w:space="0" w:color="E2E8F0" w:frame="1"/>
          <w:shd w:val="clear" w:color="auto" w:fill="F5F5F5"/>
        </w:rPr>
        <w:t xml:space="preserve"> bagi pemakainya.</w:t>
      </w:r>
    </w:p>
    <w:p w:rsidR="00705D84" w:rsidRDefault="00705D84" w:rsidP="00A05D1E">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r>
        <w:rPr>
          <w:rFonts w:ascii="Times New Roman" w:hAnsi="Times New Roman" w:cs="Times New Roman"/>
          <w:sz w:val="24"/>
          <w:szCs w:val="24"/>
          <w:bdr w:val="single" w:sz="2" w:space="0" w:color="E2E8F0" w:frame="1"/>
          <w:shd w:val="clear" w:color="auto" w:fill="F5F5F5"/>
        </w:rPr>
        <w:t xml:space="preserve">       3. Heroin</w:t>
      </w:r>
    </w:p>
    <w:p w:rsidR="00705D84" w:rsidRDefault="00705D84" w:rsidP="00A05D1E">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r>
        <w:rPr>
          <w:noProof/>
        </w:rPr>
        <w:drawing>
          <wp:inline distT="0" distB="0" distL="0" distR="0">
            <wp:extent cx="5940865" cy="2136530"/>
            <wp:effectExtent l="19050" t="0" r="2735" b="0"/>
            <wp:docPr id="11" name="Picture 11" descr="30 Jenis Narkoba Terlengkap | Efek, Dampak, Pengertian, Gam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 Jenis Narkoba Terlengkap | Efek, Dampak, Pengertian, Gambar"/>
                    <pic:cNvPicPr>
                      <a:picLocks noChangeAspect="1" noChangeArrowheads="1"/>
                    </pic:cNvPicPr>
                  </pic:nvPicPr>
                  <pic:blipFill>
                    <a:blip r:embed="rId11"/>
                    <a:srcRect/>
                    <a:stretch>
                      <a:fillRect/>
                    </a:stretch>
                  </pic:blipFill>
                  <pic:spPr bwMode="auto">
                    <a:xfrm>
                      <a:off x="0" y="0"/>
                      <a:ext cx="5943600" cy="2137514"/>
                    </a:xfrm>
                    <a:prstGeom prst="rect">
                      <a:avLst/>
                    </a:prstGeom>
                    <a:noFill/>
                    <a:ln w="9525">
                      <a:noFill/>
                      <a:miter lim="800000"/>
                      <a:headEnd/>
                      <a:tailEnd/>
                    </a:ln>
                  </pic:spPr>
                </pic:pic>
              </a:graphicData>
            </a:graphic>
          </wp:inline>
        </w:drawing>
      </w:r>
    </w:p>
    <w:p w:rsidR="00705D84" w:rsidRDefault="00705D84" w:rsidP="00A05D1E">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r>
        <w:rPr>
          <w:rFonts w:ascii="Times New Roman" w:hAnsi="Times New Roman" w:cs="Times New Roman"/>
          <w:sz w:val="24"/>
          <w:szCs w:val="24"/>
          <w:bdr w:val="single" w:sz="2" w:space="0" w:color="E2E8F0" w:frame="1"/>
          <w:shd w:val="clear" w:color="auto" w:fill="F5F5F5"/>
        </w:rPr>
        <w:t xml:space="preserve">       </w:t>
      </w:r>
      <w:r w:rsidRPr="00705D84">
        <w:rPr>
          <w:rFonts w:ascii="Times New Roman" w:hAnsi="Times New Roman" w:cs="Times New Roman"/>
          <w:sz w:val="24"/>
          <w:szCs w:val="24"/>
          <w:bdr w:val="single" w:sz="2" w:space="0" w:color="E2E8F0" w:frame="1"/>
          <w:shd w:val="clear" w:color="auto" w:fill="F5F5F5"/>
        </w:rPr>
        <w:t xml:space="preserve">Heroin adalah keturunan dari morfin atau opioda semisintatik dengan proses kimiawi yangdapat menimbulkan ketergantungan / kecanduan yang berlipat ganda dibandingkan denganmorfin. Heroin dipakai oleh para pecandunya yang bodoh dengan </w:t>
      </w:r>
      <w:proofErr w:type="gramStart"/>
      <w:r w:rsidRPr="00705D84">
        <w:rPr>
          <w:rFonts w:ascii="Times New Roman" w:hAnsi="Times New Roman" w:cs="Times New Roman"/>
          <w:sz w:val="24"/>
          <w:szCs w:val="24"/>
          <w:bdr w:val="single" w:sz="2" w:space="0" w:color="E2E8F0" w:frame="1"/>
          <w:shd w:val="clear" w:color="auto" w:fill="F5F5F5"/>
        </w:rPr>
        <w:t>cara</w:t>
      </w:r>
      <w:proofErr w:type="gramEnd"/>
      <w:r w:rsidRPr="00705D84">
        <w:rPr>
          <w:rFonts w:ascii="Times New Roman" w:hAnsi="Times New Roman" w:cs="Times New Roman"/>
          <w:sz w:val="24"/>
          <w:szCs w:val="24"/>
          <w:bdr w:val="single" w:sz="2" w:space="0" w:color="E2E8F0" w:frame="1"/>
          <w:shd w:val="clear" w:color="auto" w:fill="F5F5F5"/>
        </w:rPr>
        <w:t xml:space="preserve"> menyuntik heroin keotot, kulit / sub kutan atau pembuluh vena. </w:t>
      </w:r>
    </w:p>
    <w:p w:rsidR="00705D84" w:rsidRDefault="00705D84" w:rsidP="00A05D1E">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r>
        <w:rPr>
          <w:rFonts w:ascii="Times New Roman" w:hAnsi="Times New Roman" w:cs="Times New Roman"/>
          <w:sz w:val="24"/>
          <w:szCs w:val="24"/>
          <w:bdr w:val="single" w:sz="2" w:space="0" w:color="E2E8F0" w:frame="1"/>
          <w:shd w:val="clear" w:color="auto" w:fill="F5F5F5"/>
        </w:rPr>
        <w:t xml:space="preserve">        4. Kodein</w:t>
      </w:r>
    </w:p>
    <w:p w:rsidR="00705D84" w:rsidRDefault="00705D84" w:rsidP="00A05D1E">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r>
        <w:rPr>
          <w:rFonts w:ascii="Times New Roman" w:hAnsi="Times New Roman" w:cs="Times New Roman"/>
          <w:sz w:val="24"/>
          <w:szCs w:val="24"/>
          <w:bdr w:val="single" w:sz="2" w:space="0" w:color="E2E8F0" w:frame="1"/>
          <w:shd w:val="clear" w:color="auto" w:fill="F5F5F5"/>
        </w:rPr>
        <w:t xml:space="preserve">        </w:t>
      </w:r>
      <w:proofErr w:type="gramStart"/>
      <w:r w:rsidRPr="00705D84">
        <w:rPr>
          <w:rFonts w:ascii="Times New Roman" w:hAnsi="Times New Roman" w:cs="Times New Roman"/>
          <w:sz w:val="24"/>
          <w:szCs w:val="24"/>
          <w:bdr w:val="single" w:sz="2" w:space="0" w:color="E2E8F0" w:frame="1"/>
          <w:shd w:val="clear" w:color="auto" w:fill="F5F5F5"/>
        </w:rPr>
        <w:t>Kodein adalah sejenis obat batuk yang digunakan oleh dokter, namun dapat menyebabkanketergantungan / efek adiksi sehingga peredarannya dibatasi dan diawasi secara ketat</w:t>
      </w:r>
      <w:r>
        <w:rPr>
          <w:rFonts w:ascii="Times New Roman" w:hAnsi="Times New Roman" w:cs="Times New Roman"/>
          <w:sz w:val="24"/>
          <w:szCs w:val="24"/>
          <w:bdr w:val="single" w:sz="2" w:space="0" w:color="E2E8F0" w:frame="1"/>
          <w:shd w:val="clear" w:color="auto" w:fill="F5F5F5"/>
        </w:rPr>
        <w:t>.</w:t>
      </w:r>
      <w:proofErr w:type="gramEnd"/>
    </w:p>
    <w:p w:rsidR="00A05D1E" w:rsidRDefault="00705D84" w:rsidP="00A05D1E">
      <w:pPr>
        <w:tabs>
          <w:tab w:val="left" w:pos="5566"/>
        </w:tabs>
        <w:spacing w:line="360" w:lineRule="auto"/>
        <w:jc w:val="both"/>
        <w:rPr>
          <w:rFonts w:ascii="Times New Roman" w:hAnsi="Times New Roman" w:cs="Times New Roman"/>
          <w:color w:val="202122"/>
          <w:sz w:val="24"/>
          <w:szCs w:val="24"/>
          <w:shd w:val="clear" w:color="auto" w:fill="FFFFFF"/>
        </w:rPr>
      </w:pPr>
      <w:r>
        <w:rPr>
          <w:noProof/>
        </w:rPr>
        <w:drawing>
          <wp:inline distT="0" distB="0" distL="0" distR="0">
            <wp:extent cx="3163765" cy="1028700"/>
            <wp:effectExtent l="19050" t="0" r="0" b="0"/>
            <wp:docPr id="20" name="Picture 20" descr="Sekilas Tentang Kod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kilas Tentang Kodein"/>
                    <pic:cNvPicPr>
                      <a:picLocks noChangeAspect="1" noChangeArrowheads="1"/>
                    </pic:cNvPicPr>
                  </pic:nvPicPr>
                  <pic:blipFill>
                    <a:blip r:embed="rId12"/>
                    <a:srcRect/>
                    <a:stretch>
                      <a:fillRect/>
                    </a:stretch>
                  </pic:blipFill>
                  <pic:spPr bwMode="auto">
                    <a:xfrm>
                      <a:off x="0" y="0"/>
                      <a:ext cx="3163765" cy="1028700"/>
                    </a:xfrm>
                    <a:prstGeom prst="rect">
                      <a:avLst/>
                    </a:prstGeom>
                    <a:noFill/>
                    <a:ln w="9525">
                      <a:noFill/>
                      <a:miter lim="800000"/>
                      <a:headEnd/>
                      <a:tailEnd/>
                    </a:ln>
                  </pic:spPr>
                </pic:pic>
              </a:graphicData>
            </a:graphic>
          </wp:inline>
        </w:drawing>
      </w:r>
      <w:r w:rsidR="001756D2" w:rsidRPr="00705D84">
        <w:rPr>
          <w:rFonts w:ascii="Times New Roman" w:hAnsi="Times New Roman" w:cs="Times New Roman"/>
          <w:color w:val="202122"/>
          <w:sz w:val="24"/>
          <w:szCs w:val="24"/>
          <w:shd w:val="clear" w:color="auto" w:fill="FFFFFF"/>
        </w:rPr>
        <w:tab/>
      </w:r>
    </w:p>
    <w:p w:rsidR="00705D84" w:rsidRPr="00705D84" w:rsidRDefault="00705D84" w:rsidP="00A05D1E">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r w:rsidRPr="00705D84">
        <w:rPr>
          <w:rFonts w:ascii="Times New Roman" w:hAnsi="Times New Roman" w:cs="Times New Roman"/>
          <w:color w:val="202122"/>
          <w:sz w:val="24"/>
          <w:szCs w:val="24"/>
          <w:shd w:val="clear" w:color="auto" w:fill="FFFFFF"/>
        </w:rPr>
        <w:lastRenderedPageBreak/>
        <w:t xml:space="preserve">        5. </w:t>
      </w:r>
      <w:r w:rsidRPr="00705D84">
        <w:rPr>
          <w:rFonts w:ascii="Times New Roman" w:hAnsi="Times New Roman" w:cs="Times New Roman"/>
          <w:sz w:val="24"/>
          <w:szCs w:val="24"/>
          <w:bdr w:val="single" w:sz="2" w:space="0" w:color="E2E8F0" w:frame="1"/>
          <w:shd w:val="clear" w:color="auto" w:fill="F5F5F5"/>
        </w:rPr>
        <w:t>Opiat Sintetik / Sintetis</w:t>
      </w:r>
    </w:p>
    <w:p w:rsidR="00705D84" w:rsidRDefault="00705D84" w:rsidP="00A05D1E">
      <w:pPr>
        <w:tabs>
          <w:tab w:val="left" w:pos="5566"/>
        </w:tabs>
        <w:spacing w:line="360" w:lineRule="auto"/>
        <w:jc w:val="both"/>
        <w:rPr>
          <w:rFonts w:ascii="Arial" w:hAnsi="Arial" w:cs="Arial"/>
          <w:sz w:val="21"/>
          <w:szCs w:val="21"/>
          <w:bdr w:val="single" w:sz="2" w:space="0" w:color="E2E8F0" w:frame="1"/>
          <w:shd w:val="clear" w:color="auto" w:fill="F5F5F5"/>
        </w:rPr>
      </w:pPr>
      <w:r>
        <w:rPr>
          <w:noProof/>
        </w:rPr>
        <w:drawing>
          <wp:inline distT="0" distB="0" distL="0" distR="0">
            <wp:extent cx="4711212" cy="1776046"/>
            <wp:effectExtent l="19050" t="0" r="0" b="0"/>
            <wp:docPr id="23" name="Picture 23" descr="Narkoba: Macam/jenis narkotika yang sering disalahgunak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arkoba: Macam/jenis narkotika yang sering disalahgunakan"/>
                    <pic:cNvPicPr>
                      <a:picLocks noChangeAspect="1" noChangeArrowheads="1"/>
                    </pic:cNvPicPr>
                  </pic:nvPicPr>
                  <pic:blipFill>
                    <a:blip r:embed="rId13"/>
                    <a:srcRect/>
                    <a:stretch>
                      <a:fillRect/>
                    </a:stretch>
                  </pic:blipFill>
                  <pic:spPr bwMode="auto">
                    <a:xfrm>
                      <a:off x="0" y="0"/>
                      <a:ext cx="4711342" cy="1776095"/>
                    </a:xfrm>
                    <a:prstGeom prst="rect">
                      <a:avLst/>
                    </a:prstGeom>
                    <a:noFill/>
                    <a:ln w="9525">
                      <a:noFill/>
                      <a:miter lim="800000"/>
                      <a:headEnd/>
                      <a:tailEnd/>
                    </a:ln>
                  </pic:spPr>
                </pic:pic>
              </a:graphicData>
            </a:graphic>
          </wp:inline>
        </w:drawing>
      </w:r>
    </w:p>
    <w:p w:rsidR="00705D84" w:rsidRDefault="00705D84" w:rsidP="00A05D1E">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r>
        <w:rPr>
          <w:rFonts w:ascii="Arial" w:hAnsi="Arial" w:cs="Arial"/>
          <w:sz w:val="21"/>
          <w:szCs w:val="21"/>
          <w:bdr w:val="single" w:sz="2" w:space="0" w:color="E2E8F0" w:frame="1"/>
          <w:shd w:val="clear" w:color="auto" w:fill="F5F5F5"/>
        </w:rPr>
        <w:t xml:space="preserve">      </w:t>
      </w:r>
      <w:proofErr w:type="gramStart"/>
      <w:r w:rsidRPr="00705D84">
        <w:rPr>
          <w:rFonts w:ascii="Times New Roman" w:hAnsi="Times New Roman" w:cs="Times New Roman"/>
          <w:sz w:val="24"/>
          <w:szCs w:val="24"/>
          <w:bdr w:val="single" w:sz="2" w:space="0" w:color="E2E8F0" w:frame="1"/>
          <w:shd w:val="clear" w:color="auto" w:fill="F5F5F5"/>
        </w:rPr>
        <w:t>Jenis   obat   yang   berasal   dari   opiat   buatan   tersebut   seperti   metadon,   petidin   dan    dektropropoksiven   (distalgesic)   yang   memiliki   fungsi   sebagai   obat   penghilang   rasa   sakit.Metadon berguna untuk menyembuhkan ketagihan pada opium / opiat yang berbentuk serbukputih.</w:t>
      </w:r>
      <w:proofErr w:type="gramEnd"/>
      <w:r w:rsidRPr="00705D84">
        <w:rPr>
          <w:rFonts w:ascii="Times New Roman" w:hAnsi="Times New Roman" w:cs="Times New Roman"/>
          <w:sz w:val="24"/>
          <w:szCs w:val="24"/>
          <w:bdr w:val="single" w:sz="2" w:space="0" w:color="E2E8F0" w:frame="1"/>
          <w:shd w:val="clear" w:color="auto" w:fill="F5F5F5"/>
        </w:rPr>
        <w:t xml:space="preserve">   </w:t>
      </w:r>
      <w:proofErr w:type="gramStart"/>
      <w:r w:rsidRPr="00705D84">
        <w:rPr>
          <w:rFonts w:ascii="Times New Roman" w:hAnsi="Times New Roman" w:cs="Times New Roman"/>
          <w:sz w:val="24"/>
          <w:szCs w:val="24"/>
          <w:bdr w:val="single" w:sz="2" w:space="0" w:color="E2E8F0" w:frame="1"/>
          <w:shd w:val="clear" w:color="auto" w:fill="F5F5F5"/>
        </w:rPr>
        <w:t>Opiat   sintesis   dapat   memberi   efek   seperti   heroin,   namun   kurang   menimbulkanketagihan / kecanduan.</w:t>
      </w:r>
      <w:proofErr w:type="gramEnd"/>
      <w:r w:rsidRPr="00705D84">
        <w:rPr>
          <w:rFonts w:ascii="Times New Roman" w:hAnsi="Times New Roman" w:cs="Times New Roman"/>
          <w:sz w:val="24"/>
          <w:szCs w:val="24"/>
          <w:bdr w:val="single" w:sz="2" w:space="0" w:color="E2E8F0" w:frame="1"/>
          <w:shd w:val="clear" w:color="auto" w:fill="F5F5F5"/>
        </w:rPr>
        <w:t xml:space="preserve"> </w:t>
      </w:r>
      <w:proofErr w:type="gramStart"/>
      <w:r w:rsidRPr="00705D84">
        <w:rPr>
          <w:rFonts w:ascii="Times New Roman" w:hAnsi="Times New Roman" w:cs="Times New Roman"/>
          <w:sz w:val="24"/>
          <w:szCs w:val="24"/>
          <w:bdr w:val="single" w:sz="2" w:space="0" w:color="E2E8F0" w:frame="1"/>
          <w:shd w:val="clear" w:color="auto" w:fill="F5F5F5"/>
        </w:rPr>
        <w:t>Namun karena pembuatannya sulit, opiat buatan ini jarang beredarkalangan non medis</w:t>
      </w:r>
      <w:r>
        <w:rPr>
          <w:rFonts w:ascii="Times New Roman" w:hAnsi="Times New Roman" w:cs="Times New Roman"/>
          <w:sz w:val="24"/>
          <w:szCs w:val="24"/>
          <w:bdr w:val="single" w:sz="2" w:space="0" w:color="E2E8F0" w:frame="1"/>
          <w:shd w:val="clear" w:color="auto" w:fill="F5F5F5"/>
        </w:rPr>
        <w:t>.</w:t>
      </w:r>
      <w:proofErr w:type="gramEnd"/>
    </w:p>
    <w:p w:rsidR="00705D84" w:rsidRPr="00BA658F" w:rsidRDefault="00BA658F" w:rsidP="00A05D1E">
      <w:pPr>
        <w:tabs>
          <w:tab w:val="left" w:pos="5566"/>
        </w:tabs>
        <w:spacing w:line="360" w:lineRule="auto"/>
        <w:jc w:val="both"/>
        <w:rPr>
          <w:rFonts w:ascii="Times New Roman" w:hAnsi="Times New Roman" w:cs="Times New Roman"/>
          <w:sz w:val="24"/>
          <w:szCs w:val="24"/>
          <w:shd w:val="clear" w:color="auto" w:fill="F5F5F5"/>
        </w:rPr>
      </w:pPr>
      <w:r w:rsidRPr="00BA658F">
        <w:rPr>
          <w:rFonts w:ascii="Times New Roman" w:hAnsi="Times New Roman" w:cs="Times New Roman"/>
          <w:sz w:val="24"/>
          <w:szCs w:val="24"/>
          <w:bdr w:val="single" w:sz="2" w:space="0" w:color="E2E8F0" w:frame="1"/>
          <w:shd w:val="clear" w:color="auto" w:fill="F5F5F5"/>
        </w:rPr>
        <w:t xml:space="preserve">6. </w:t>
      </w:r>
      <w:r w:rsidRPr="00BA658F">
        <w:rPr>
          <w:rFonts w:ascii="Times New Roman" w:hAnsi="Times New Roman" w:cs="Times New Roman"/>
          <w:sz w:val="24"/>
          <w:szCs w:val="24"/>
          <w:shd w:val="clear" w:color="auto" w:fill="F5F5F5"/>
        </w:rPr>
        <w:t>Kokain / Cocaine Hydrochloride</w:t>
      </w:r>
    </w:p>
    <w:p w:rsidR="00BA658F" w:rsidRDefault="00BA658F" w:rsidP="00A05D1E">
      <w:pPr>
        <w:tabs>
          <w:tab w:val="left" w:pos="5566"/>
        </w:tabs>
        <w:spacing w:line="360" w:lineRule="auto"/>
        <w:jc w:val="both"/>
        <w:rPr>
          <w:rFonts w:ascii="Arial" w:hAnsi="Arial" w:cs="Arial"/>
          <w:sz w:val="21"/>
          <w:szCs w:val="21"/>
          <w:shd w:val="clear" w:color="auto" w:fill="F5F5F5"/>
        </w:rPr>
      </w:pPr>
      <w:r>
        <w:rPr>
          <w:noProof/>
        </w:rPr>
        <w:drawing>
          <wp:inline distT="0" distB="0" distL="0" distR="0">
            <wp:extent cx="5937690" cy="1380392"/>
            <wp:effectExtent l="19050" t="0" r="5910" b="0"/>
            <wp:docPr id="26" name="Picture 26" descr="Miliki Kokain 112 Gram, Warga Singapura Divonis 11 Tahun Penjara – Suara  Surab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iliki Kokain 112 Gram, Warga Singapura Divonis 11 Tahun Penjara – Suara  Surabaya"/>
                    <pic:cNvPicPr>
                      <a:picLocks noChangeAspect="1" noChangeArrowheads="1"/>
                    </pic:cNvPicPr>
                  </pic:nvPicPr>
                  <pic:blipFill>
                    <a:blip r:embed="rId14"/>
                    <a:srcRect/>
                    <a:stretch>
                      <a:fillRect/>
                    </a:stretch>
                  </pic:blipFill>
                  <pic:spPr bwMode="auto">
                    <a:xfrm>
                      <a:off x="0" y="0"/>
                      <a:ext cx="5943600" cy="1381766"/>
                    </a:xfrm>
                    <a:prstGeom prst="rect">
                      <a:avLst/>
                    </a:prstGeom>
                    <a:noFill/>
                    <a:ln w="9525">
                      <a:noFill/>
                      <a:miter lim="800000"/>
                      <a:headEnd/>
                      <a:tailEnd/>
                    </a:ln>
                  </pic:spPr>
                </pic:pic>
              </a:graphicData>
            </a:graphic>
          </wp:inline>
        </w:drawing>
      </w:r>
    </w:p>
    <w:p w:rsidR="00BA658F" w:rsidRDefault="00BA658F" w:rsidP="00A05D1E">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r w:rsidRPr="00BA658F">
        <w:rPr>
          <w:rFonts w:ascii="Times New Roman" w:hAnsi="Times New Roman" w:cs="Times New Roman"/>
          <w:sz w:val="24"/>
          <w:szCs w:val="24"/>
          <w:bdr w:val="single" w:sz="2" w:space="0" w:color="E2E8F0" w:frame="1"/>
          <w:shd w:val="clear" w:color="auto" w:fill="F5F5F5"/>
        </w:rPr>
        <w:t xml:space="preserve">     Kokain   adalah   bubuk   kristal   putih   yang   didapat   dari   ekstraksi   serta   isolasi   daun   </w:t>
      </w:r>
      <w:proofErr w:type="gramStart"/>
      <w:r w:rsidRPr="00BA658F">
        <w:rPr>
          <w:rFonts w:ascii="Times New Roman" w:hAnsi="Times New Roman" w:cs="Times New Roman"/>
          <w:sz w:val="24"/>
          <w:szCs w:val="24"/>
          <w:bdr w:val="single" w:sz="2" w:space="0" w:color="E2E8F0" w:frame="1"/>
          <w:shd w:val="clear" w:color="auto" w:fill="F5F5F5"/>
        </w:rPr>
        <w:t>coca(</w:t>
      </w:r>
      <w:proofErr w:type="gramEnd"/>
      <w:r w:rsidRPr="00BA658F">
        <w:rPr>
          <w:rFonts w:ascii="Times New Roman" w:hAnsi="Times New Roman" w:cs="Times New Roman"/>
          <w:sz w:val="24"/>
          <w:szCs w:val="24"/>
          <w:bdr w:val="single" w:sz="2" w:space="0" w:color="E2E8F0" w:frame="1"/>
          <w:shd w:val="clear" w:color="auto" w:fill="F5F5F5"/>
        </w:rPr>
        <w:t>erythoroxylon coca) yang dapat menjadi perangsang pada sambungan syaraf dengan cara /teknik diminum dengan mencampurnya dengan minuman, dihisap seperti rokok, disuntik kepembuluh darah, dihirup dari hidung dengan pipa kecil, dan beragam metode lainnya.</w:t>
      </w:r>
    </w:p>
    <w:p w:rsidR="00BA658F" w:rsidRDefault="00BA658F" w:rsidP="00A05D1E">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p>
    <w:p w:rsidR="00BA658F" w:rsidRDefault="00BA658F" w:rsidP="00A05D1E">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p>
    <w:p w:rsidR="00BA658F" w:rsidRDefault="00BA658F" w:rsidP="00A05D1E">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r>
        <w:rPr>
          <w:rFonts w:ascii="Times New Roman" w:hAnsi="Times New Roman" w:cs="Times New Roman"/>
          <w:sz w:val="24"/>
          <w:szCs w:val="24"/>
          <w:bdr w:val="single" w:sz="2" w:space="0" w:color="E2E8F0" w:frame="1"/>
          <w:shd w:val="clear" w:color="auto" w:fill="F5F5F5"/>
        </w:rPr>
        <w:lastRenderedPageBreak/>
        <w:t xml:space="preserve">  </w:t>
      </w:r>
      <w:proofErr w:type="gramStart"/>
      <w:r w:rsidRPr="00BA658F">
        <w:rPr>
          <w:rFonts w:ascii="Times New Roman" w:hAnsi="Times New Roman" w:cs="Times New Roman"/>
          <w:sz w:val="24"/>
          <w:szCs w:val="24"/>
          <w:bdr w:val="single" w:sz="2" w:space="0" w:color="E2E8F0" w:frame="1"/>
          <w:shd w:val="clear" w:color="auto" w:fill="F5F5F5"/>
        </w:rPr>
        <w:t>7.Ganja</w:t>
      </w:r>
      <w:proofErr w:type="gramEnd"/>
      <w:r w:rsidRPr="00BA658F">
        <w:rPr>
          <w:rFonts w:ascii="Times New Roman" w:hAnsi="Times New Roman" w:cs="Times New Roman"/>
          <w:sz w:val="24"/>
          <w:szCs w:val="24"/>
          <w:bdr w:val="single" w:sz="2" w:space="0" w:color="E2E8F0" w:frame="1"/>
          <w:shd w:val="clear" w:color="auto" w:fill="F5F5F5"/>
        </w:rPr>
        <w:t xml:space="preserve"> / Mariyuana / Kanabis</w:t>
      </w:r>
    </w:p>
    <w:p w:rsidR="00BA658F" w:rsidRDefault="00BA658F" w:rsidP="00A05D1E">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r>
        <w:rPr>
          <w:noProof/>
        </w:rPr>
        <w:drawing>
          <wp:inline distT="0" distB="0" distL="0" distR="0">
            <wp:extent cx="5106865" cy="1793232"/>
            <wp:effectExtent l="19050" t="0" r="0" b="0"/>
            <wp:docPr id="43" name="Picture 43" descr="Ganja Stok Foto, Ganja Gambar Bebas Royalti | Deposit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anja Stok Foto, Ganja Gambar Bebas Royalti | Depositphotos®"/>
                    <pic:cNvPicPr>
                      <a:picLocks noChangeAspect="1" noChangeArrowheads="1"/>
                    </pic:cNvPicPr>
                  </pic:nvPicPr>
                  <pic:blipFill>
                    <a:blip r:embed="rId15"/>
                    <a:srcRect/>
                    <a:stretch>
                      <a:fillRect/>
                    </a:stretch>
                  </pic:blipFill>
                  <pic:spPr bwMode="auto">
                    <a:xfrm>
                      <a:off x="0" y="0"/>
                      <a:ext cx="5110446" cy="1794490"/>
                    </a:xfrm>
                    <a:prstGeom prst="rect">
                      <a:avLst/>
                    </a:prstGeom>
                    <a:noFill/>
                    <a:ln w="9525">
                      <a:noFill/>
                      <a:miter lim="800000"/>
                      <a:headEnd/>
                      <a:tailEnd/>
                    </a:ln>
                  </pic:spPr>
                </pic:pic>
              </a:graphicData>
            </a:graphic>
          </wp:inline>
        </w:drawing>
      </w:r>
    </w:p>
    <w:p w:rsidR="00BA658F" w:rsidRDefault="00BA658F" w:rsidP="00A05D1E">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r>
        <w:rPr>
          <w:rFonts w:ascii="Times New Roman" w:hAnsi="Times New Roman" w:cs="Times New Roman"/>
          <w:sz w:val="24"/>
          <w:szCs w:val="24"/>
          <w:bdr w:val="single" w:sz="2" w:space="0" w:color="E2E8F0" w:frame="1"/>
          <w:shd w:val="clear" w:color="auto" w:fill="F5F5F5"/>
        </w:rPr>
        <w:t xml:space="preserve">         </w:t>
      </w:r>
      <w:r w:rsidRPr="00BA658F">
        <w:rPr>
          <w:rFonts w:ascii="Times New Roman" w:hAnsi="Times New Roman" w:cs="Times New Roman"/>
          <w:sz w:val="24"/>
          <w:szCs w:val="24"/>
          <w:bdr w:val="single" w:sz="2" w:space="0" w:color="E2E8F0" w:frame="1"/>
          <w:shd w:val="clear" w:color="auto" w:fill="F5F5F5"/>
        </w:rPr>
        <w:t>Mariyuana adalah tanaman semak / perdu yang tumbuh secara liar di hutan yang mana daun</w:t>
      </w:r>
      <w:proofErr w:type="gramStart"/>
      <w:r w:rsidRPr="00BA658F">
        <w:rPr>
          <w:rFonts w:ascii="Times New Roman" w:hAnsi="Times New Roman" w:cs="Times New Roman"/>
          <w:sz w:val="24"/>
          <w:szCs w:val="24"/>
          <w:bdr w:val="single" w:sz="2" w:space="0" w:color="E2E8F0" w:frame="1"/>
          <w:shd w:val="clear" w:color="auto" w:fill="F5F5F5"/>
        </w:rPr>
        <w:t>,bunga</w:t>
      </w:r>
      <w:proofErr w:type="gramEnd"/>
      <w:r w:rsidRPr="00BA658F">
        <w:rPr>
          <w:rFonts w:ascii="Times New Roman" w:hAnsi="Times New Roman" w:cs="Times New Roman"/>
          <w:sz w:val="24"/>
          <w:szCs w:val="24"/>
          <w:bdr w:val="single" w:sz="2" w:space="0" w:color="E2E8F0" w:frame="1"/>
          <w:shd w:val="clear" w:color="auto" w:fill="F5F5F5"/>
        </w:rPr>
        <w:t>, dan biji kanabis berfungsi untuk relaksan dan mengatasi keracunan ringan (intoksikasiringan).Zat getah ganja / THC (delta-9 tetra hidrocannabinol) yang kering bernama hasis, sedangkanjika   dicairkan   menjadi   minyak   kanabasis.   Minyak   tersebut   sering   digunakan   sebagaicampuran   rokok   atau   lintingan   tembakau   yang   disebut   sebagai   cimenk,   cimeng,   cimenx</w:t>
      </w:r>
      <w:proofErr w:type="gramStart"/>
      <w:r w:rsidRPr="00BA658F">
        <w:rPr>
          <w:rFonts w:ascii="Times New Roman" w:hAnsi="Times New Roman" w:cs="Times New Roman"/>
          <w:sz w:val="24"/>
          <w:szCs w:val="24"/>
          <w:bdr w:val="single" w:sz="2" w:space="0" w:color="E2E8F0" w:frame="1"/>
          <w:shd w:val="clear" w:color="auto" w:fill="F5F5F5"/>
        </w:rPr>
        <w:t>,joint</w:t>
      </w:r>
      <w:proofErr w:type="gramEnd"/>
      <w:r w:rsidRPr="00BA658F">
        <w:rPr>
          <w:rFonts w:ascii="Times New Roman" w:hAnsi="Times New Roman" w:cs="Times New Roman"/>
          <w:sz w:val="24"/>
          <w:szCs w:val="24"/>
          <w:bdr w:val="single" w:sz="2" w:space="0" w:color="E2E8F0" w:frame="1"/>
          <w:shd w:val="clear" w:color="auto" w:fill="F5F5F5"/>
        </w:rPr>
        <w:t>, spleft, dan sebagainya.</w:t>
      </w:r>
    </w:p>
    <w:p w:rsidR="002D101D" w:rsidRPr="002D101D" w:rsidRDefault="002D101D" w:rsidP="00A05D1E">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p>
    <w:p w:rsidR="00BA658F" w:rsidRDefault="00BA658F" w:rsidP="00A05D1E">
      <w:pPr>
        <w:tabs>
          <w:tab w:val="left" w:pos="5566"/>
        </w:tabs>
        <w:spacing w:line="360" w:lineRule="auto"/>
        <w:jc w:val="both"/>
        <w:rPr>
          <w:rFonts w:ascii="Times New Roman" w:hAnsi="Times New Roman" w:cs="Times New Roman"/>
          <w:b/>
          <w:sz w:val="24"/>
          <w:szCs w:val="24"/>
          <w:bdr w:val="single" w:sz="2" w:space="0" w:color="E2E8F0" w:frame="1"/>
          <w:shd w:val="clear" w:color="auto" w:fill="F5F5F5"/>
        </w:rPr>
      </w:pPr>
      <w:r w:rsidRPr="00BA658F">
        <w:rPr>
          <w:rFonts w:ascii="Times New Roman" w:hAnsi="Times New Roman" w:cs="Times New Roman"/>
          <w:b/>
          <w:sz w:val="24"/>
          <w:szCs w:val="24"/>
          <w:bdr w:val="single" w:sz="2" w:space="0" w:color="E2E8F0" w:frame="1"/>
          <w:shd w:val="clear" w:color="auto" w:fill="F5F5F5"/>
        </w:rPr>
        <w:t>4.3 Faktor Penyebab Penyalahgunaan Narkoba Bagi Remaja</w:t>
      </w:r>
    </w:p>
    <w:p w:rsidR="002D101D" w:rsidRDefault="002D101D" w:rsidP="002D101D">
      <w:pPr>
        <w:spacing w:after="138" w:line="240" w:lineRule="auto"/>
        <w:jc w:val="both"/>
        <w:rPr>
          <w:rFonts w:ascii="Times New Roman" w:eastAsia="Times New Roman" w:hAnsi="Times New Roman" w:cs="Times New Roman"/>
          <w:sz w:val="24"/>
          <w:szCs w:val="24"/>
          <w:bdr w:val="single" w:sz="2" w:space="0" w:color="E2E8F0" w:frame="1"/>
        </w:rPr>
      </w:pPr>
      <w:r>
        <w:rPr>
          <w:rFonts w:ascii="Times New Roman" w:eastAsia="Times New Roman" w:hAnsi="Times New Roman" w:cs="Times New Roman"/>
          <w:sz w:val="24"/>
          <w:szCs w:val="24"/>
          <w:bdr w:val="single" w:sz="2" w:space="0" w:color="E2E8F0" w:frame="1"/>
        </w:rPr>
        <w:t xml:space="preserve">       </w:t>
      </w:r>
      <w:r w:rsidR="00BA658F" w:rsidRPr="00BA658F">
        <w:rPr>
          <w:rFonts w:ascii="Times New Roman" w:eastAsia="Times New Roman" w:hAnsi="Times New Roman" w:cs="Times New Roman"/>
          <w:sz w:val="24"/>
          <w:szCs w:val="24"/>
          <w:bdr w:val="single" w:sz="2" w:space="0" w:color="E2E8F0" w:frame="1"/>
        </w:rPr>
        <w:t>Banyak   faktor   yang   dapat   menyebabkan   seseorang   mulai   menyalahgunakan   narkoba</w:t>
      </w:r>
      <w:proofErr w:type="gramStart"/>
      <w:r w:rsidR="00BA658F" w:rsidRPr="00BA658F">
        <w:rPr>
          <w:rFonts w:ascii="Times New Roman" w:eastAsia="Times New Roman" w:hAnsi="Times New Roman" w:cs="Times New Roman"/>
          <w:sz w:val="24"/>
          <w:szCs w:val="24"/>
          <w:bdr w:val="single" w:sz="2" w:space="0" w:color="E2E8F0" w:frame="1"/>
        </w:rPr>
        <w:t>,sehingga</w:t>
      </w:r>
      <w:proofErr w:type="gramEnd"/>
      <w:r w:rsidR="00BA658F" w:rsidRPr="00BA658F">
        <w:rPr>
          <w:rFonts w:ascii="Times New Roman" w:eastAsia="Times New Roman" w:hAnsi="Times New Roman" w:cs="Times New Roman"/>
          <w:sz w:val="24"/>
          <w:szCs w:val="24"/>
          <w:bdr w:val="single" w:sz="2" w:space="0" w:color="E2E8F0" w:frame="1"/>
        </w:rPr>
        <w:t xml:space="preserve">   pada   akhirnya   dapat   menyebabkan   ketergantungan.   Beberapa   faktor   penyebab</w:t>
      </w:r>
      <w:r>
        <w:rPr>
          <w:rFonts w:ascii="Times New Roman" w:eastAsia="Times New Roman" w:hAnsi="Times New Roman" w:cs="Times New Roman"/>
          <w:sz w:val="24"/>
          <w:szCs w:val="24"/>
          <w:bdr w:val="single" w:sz="2" w:space="0" w:color="E2E8F0" w:frame="1"/>
        </w:rPr>
        <w:t xml:space="preserve"> </w:t>
      </w:r>
      <w:r w:rsidR="00BA658F" w:rsidRPr="00BA658F">
        <w:rPr>
          <w:rFonts w:ascii="Times New Roman" w:eastAsia="Times New Roman" w:hAnsi="Times New Roman" w:cs="Times New Roman"/>
          <w:sz w:val="24"/>
          <w:szCs w:val="24"/>
          <w:bdr w:val="single" w:sz="2" w:space="0" w:color="E2E8F0" w:frame="1"/>
        </w:rPr>
        <w:t>penyalahgunaan narkoba diantaranya yaitu</w:t>
      </w:r>
    </w:p>
    <w:p w:rsidR="002D101D" w:rsidRDefault="00BA658F" w:rsidP="002D101D">
      <w:pPr>
        <w:spacing w:after="138" w:line="240" w:lineRule="auto"/>
        <w:jc w:val="both"/>
        <w:rPr>
          <w:rFonts w:ascii="Times New Roman" w:eastAsia="Times New Roman" w:hAnsi="Times New Roman" w:cs="Times New Roman"/>
          <w:sz w:val="24"/>
          <w:szCs w:val="24"/>
          <w:bdr w:val="single" w:sz="2" w:space="0" w:color="E2E8F0" w:frame="1"/>
        </w:rPr>
      </w:pPr>
      <w:proofErr w:type="gramStart"/>
      <w:r w:rsidRPr="00BA658F">
        <w:rPr>
          <w:rFonts w:ascii="Times New Roman" w:eastAsia="Times New Roman" w:hAnsi="Times New Roman" w:cs="Times New Roman"/>
          <w:sz w:val="24"/>
          <w:szCs w:val="24"/>
          <w:bdr w:val="single" w:sz="2" w:space="0" w:color="E2E8F0" w:frame="1"/>
        </w:rPr>
        <w:t>:1.Faktor</w:t>
      </w:r>
      <w:proofErr w:type="gramEnd"/>
      <w:r w:rsidRPr="00BA658F">
        <w:rPr>
          <w:rFonts w:ascii="Times New Roman" w:eastAsia="Times New Roman" w:hAnsi="Times New Roman" w:cs="Times New Roman"/>
          <w:sz w:val="24"/>
          <w:szCs w:val="24"/>
          <w:bdr w:val="single" w:sz="2" w:space="0" w:color="E2E8F0" w:frame="1"/>
        </w:rPr>
        <w:t xml:space="preserve"> kepribadianBeberapa   hal   yang   termasuk   di   dalam   faktor   pribadi   adalah   genetik,   bilogis,   personal,kesehatan   dan   gaya   hidup   yang   memiliki   pengaruh   dalam   menetukan   sorang   remaja</w:t>
      </w:r>
      <w:r w:rsidR="002D101D">
        <w:rPr>
          <w:rFonts w:ascii="Times New Roman" w:eastAsia="Times New Roman" w:hAnsi="Times New Roman" w:cs="Times New Roman"/>
          <w:sz w:val="24"/>
          <w:szCs w:val="24"/>
          <w:bdr w:val="single" w:sz="2" w:space="0" w:color="E2E8F0" w:frame="1"/>
        </w:rPr>
        <w:t xml:space="preserve"> </w:t>
      </w:r>
      <w:r w:rsidRPr="00BA658F">
        <w:rPr>
          <w:rFonts w:ascii="Times New Roman" w:eastAsia="Times New Roman" w:hAnsi="Times New Roman" w:cs="Times New Roman"/>
          <w:sz w:val="24"/>
          <w:szCs w:val="24"/>
          <w:bdr w:val="single" w:sz="2" w:space="0" w:color="E2E8F0" w:frame="1"/>
        </w:rPr>
        <w:t xml:space="preserve">terjerumus dalam penyalahgunaan narkoba </w:t>
      </w:r>
    </w:p>
    <w:p w:rsidR="002D101D" w:rsidRDefault="00BA658F" w:rsidP="002D101D">
      <w:pPr>
        <w:spacing w:after="138" w:line="240" w:lineRule="auto"/>
        <w:jc w:val="both"/>
        <w:rPr>
          <w:rFonts w:ascii="Times New Roman" w:eastAsia="Times New Roman" w:hAnsi="Times New Roman" w:cs="Times New Roman"/>
          <w:sz w:val="24"/>
          <w:szCs w:val="24"/>
          <w:bdr w:val="single" w:sz="2" w:space="0" w:color="E2E8F0" w:frame="1"/>
        </w:rPr>
      </w:pPr>
      <w:r w:rsidRPr="00BA658F">
        <w:rPr>
          <w:rFonts w:ascii="Times New Roman" w:eastAsia="Times New Roman" w:hAnsi="Times New Roman" w:cs="Times New Roman"/>
          <w:sz w:val="24"/>
          <w:szCs w:val="24"/>
          <w:bdr w:val="single" w:sz="2" w:space="0" w:color="E2E8F0" w:frame="1"/>
        </w:rPr>
        <w:t>.</w:t>
      </w:r>
      <w:r w:rsidRPr="00BA658F">
        <w:rPr>
          <w:rFonts w:ascii="Times New Roman" w:eastAsia="Times New Roman" w:hAnsi="Times New Roman" w:cs="Times New Roman"/>
          <w:sz w:val="24"/>
          <w:szCs w:val="24"/>
          <w:bdr w:val="single" w:sz="2" w:space="0" w:color="E2E8F0" w:frame="1"/>
        </w:rPr>
        <w:sym w:font="Symbol" w:char="F0B7"/>
      </w:r>
      <w:r w:rsidR="002D101D">
        <w:rPr>
          <w:rFonts w:ascii="Times New Roman" w:eastAsia="Times New Roman" w:hAnsi="Times New Roman" w:cs="Times New Roman"/>
          <w:sz w:val="24"/>
          <w:szCs w:val="24"/>
          <w:bdr w:val="single" w:sz="2" w:space="0" w:color="E2E8F0" w:frame="1"/>
        </w:rPr>
        <w:t xml:space="preserve"> </w:t>
      </w:r>
      <w:r w:rsidRPr="00BA658F">
        <w:rPr>
          <w:rFonts w:ascii="Times New Roman" w:eastAsia="Times New Roman" w:hAnsi="Times New Roman" w:cs="Times New Roman"/>
          <w:sz w:val="24"/>
          <w:szCs w:val="24"/>
          <w:bdr w:val="single" w:sz="2" w:space="0" w:color="E2E8F0" w:frame="1"/>
        </w:rPr>
        <w:t>Kurangnya Pengendalian Diri</w:t>
      </w:r>
      <w:r w:rsidR="002D101D">
        <w:rPr>
          <w:rFonts w:ascii="Times New Roman" w:eastAsia="Times New Roman" w:hAnsi="Times New Roman" w:cs="Times New Roman"/>
          <w:sz w:val="24"/>
          <w:szCs w:val="24"/>
          <w:bdr w:val="single" w:sz="2" w:space="0" w:color="E2E8F0" w:frame="1"/>
        </w:rPr>
        <w:t xml:space="preserve"> </w:t>
      </w:r>
    </w:p>
    <w:p w:rsidR="002D101D" w:rsidRDefault="002D101D" w:rsidP="002D101D">
      <w:pPr>
        <w:spacing w:after="138" w:line="240" w:lineRule="auto"/>
        <w:jc w:val="both"/>
        <w:rPr>
          <w:rFonts w:ascii="Times New Roman" w:eastAsia="Times New Roman" w:hAnsi="Times New Roman" w:cs="Times New Roman"/>
          <w:sz w:val="24"/>
          <w:szCs w:val="24"/>
          <w:bdr w:val="single" w:sz="2" w:space="0" w:color="E2E8F0" w:frame="1"/>
        </w:rPr>
      </w:pPr>
      <w:r>
        <w:rPr>
          <w:rFonts w:ascii="Times New Roman" w:eastAsia="Times New Roman" w:hAnsi="Times New Roman" w:cs="Times New Roman"/>
          <w:sz w:val="24"/>
          <w:szCs w:val="24"/>
          <w:bdr w:val="single" w:sz="2" w:space="0" w:color="E2E8F0" w:frame="1"/>
        </w:rPr>
        <w:t xml:space="preserve">   </w:t>
      </w:r>
      <w:proofErr w:type="gramStart"/>
      <w:r w:rsidR="00BA658F" w:rsidRPr="00BA658F">
        <w:rPr>
          <w:rFonts w:ascii="Times New Roman" w:eastAsia="Times New Roman" w:hAnsi="Times New Roman" w:cs="Times New Roman"/>
          <w:sz w:val="24"/>
          <w:szCs w:val="24"/>
          <w:bdr w:val="single" w:sz="2" w:space="0" w:color="E2E8F0" w:frame="1"/>
        </w:rPr>
        <w:t>Orang   yang   coba-coba   menyalahgunakan   narkoba   biasanya   memiliki   sedikit   pengetahuantentang   narkoba,   bahaya   yang   ditimbulkan,   serta   aturan   hukum   yang   melarangpenyalahgunaan narkoba.</w:t>
      </w:r>
      <w:proofErr w:type="gramEnd"/>
    </w:p>
    <w:p w:rsidR="002D101D" w:rsidRDefault="00BA658F" w:rsidP="002D101D">
      <w:pPr>
        <w:spacing w:after="138" w:line="240" w:lineRule="auto"/>
        <w:jc w:val="both"/>
        <w:rPr>
          <w:rFonts w:ascii="Times New Roman" w:eastAsia="Times New Roman" w:hAnsi="Times New Roman" w:cs="Times New Roman"/>
          <w:sz w:val="24"/>
          <w:szCs w:val="24"/>
          <w:bdr w:val="single" w:sz="2" w:space="0" w:color="E2E8F0" w:frame="1"/>
        </w:rPr>
      </w:pPr>
      <w:r w:rsidRPr="00BA658F">
        <w:rPr>
          <w:rFonts w:ascii="Times New Roman" w:eastAsia="Times New Roman" w:hAnsi="Times New Roman" w:cs="Times New Roman"/>
          <w:sz w:val="24"/>
          <w:szCs w:val="24"/>
          <w:bdr w:val="single" w:sz="2" w:space="0" w:color="E2E8F0" w:frame="1"/>
        </w:rPr>
        <w:sym w:font="Symbol" w:char="F0B7"/>
      </w:r>
      <w:r w:rsidR="002D101D">
        <w:rPr>
          <w:rFonts w:ascii="Times New Roman" w:eastAsia="Times New Roman" w:hAnsi="Times New Roman" w:cs="Times New Roman"/>
          <w:sz w:val="24"/>
          <w:szCs w:val="24"/>
          <w:bdr w:val="single" w:sz="2" w:space="0" w:color="E2E8F0" w:frame="1"/>
        </w:rPr>
        <w:t xml:space="preserve"> </w:t>
      </w:r>
      <w:r w:rsidRPr="00BA658F">
        <w:rPr>
          <w:rFonts w:ascii="Times New Roman" w:eastAsia="Times New Roman" w:hAnsi="Times New Roman" w:cs="Times New Roman"/>
          <w:sz w:val="24"/>
          <w:szCs w:val="24"/>
          <w:bdr w:val="single" w:sz="2" w:space="0" w:color="E2E8F0" w:frame="1"/>
        </w:rPr>
        <w:t>Konflik Individu/Emosi Yang Belum Stabil</w:t>
      </w:r>
      <w:r w:rsidR="002D101D">
        <w:rPr>
          <w:rFonts w:ascii="Times New Roman" w:eastAsia="Times New Roman" w:hAnsi="Times New Roman" w:cs="Times New Roman"/>
          <w:sz w:val="24"/>
          <w:szCs w:val="24"/>
          <w:bdr w:val="single" w:sz="2" w:space="0" w:color="E2E8F0" w:frame="1"/>
        </w:rPr>
        <w:t xml:space="preserve"> </w:t>
      </w:r>
    </w:p>
    <w:p w:rsidR="002D101D" w:rsidRDefault="002D101D" w:rsidP="002D101D">
      <w:pPr>
        <w:spacing w:after="138" w:line="240" w:lineRule="auto"/>
        <w:jc w:val="both"/>
        <w:rPr>
          <w:rFonts w:ascii="Times New Roman" w:eastAsia="Times New Roman" w:hAnsi="Times New Roman" w:cs="Times New Roman"/>
          <w:sz w:val="24"/>
          <w:szCs w:val="24"/>
          <w:bdr w:val="single" w:sz="2" w:space="0" w:color="E2E8F0" w:frame="1"/>
        </w:rPr>
      </w:pPr>
      <w:r>
        <w:rPr>
          <w:rFonts w:ascii="Times New Roman" w:eastAsia="Times New Roman" w:hAnsi="Times New Roman" w:cs="Times New Roman"/>
          <w:sz w:val="24"/>
          <w:szCs w:val="24"/>
          <w:bdr w:val="single" w:sz="2" w:space="0" w:color="E2E8F0" w:frame="1"/>
        </w:rPr>
        <w:t xml:space="preserve">   </w:t>
      </w:r>
      <w:r w:rsidR="00BA658F" w:rsidRPr="00BA658F">
        <w:rPr>
          <w:rFonts w:ascii="Times New Roman" w:eastAsia="Times New Roman" w:hAnsi="Times New Roman" w:cs="Times New Roman"/>
          <w:sz w:val="24"/>
          <w:szCs w:val="24"/>
          <w:bdr w:val="single" w:sz="2" w:space="0" w:color="E2E8F0" w:frame="1"/>
        </w:rPr>
        <w:t xml:space="preserve">Orang   </w:t>
      </w:r>
      <w:proofErr w:type="gramStart"/>
      <w:r w:rsidR="00BA658F" w:rsidRPr="00BA658F">
        <w:rPr>
          <w:rFonts w:ascii="Times New Roman" w:eastAsia="Times New Roman" w:hAnsi="Times New Roman" w:cs="Times New Roman"/>
          <w:sz w:val="24"/>
          <w:szCs w:val="24"/>
          <w:bdr w:val="single" w:sz="2" w:space="0" w:color="E2E8F0" w:frame="1"/>
        </w:rPr>
        <w:t>yang  mengalami</w:t>
      </w:r>
      <w:proofErr w:type="gramEnd"/>
      <w:r w:rsidR="00BA658F" w:rsidRPr="00BA658F">
        <w:rPr>
          <w:rFonts w:ascii="Times New Roman" w:eastAsia="Times New Roman" w:hAnsi="Times New Roman" w:cs="Times New Roman"/>
          <w:sz w:val="24"/>
          <w:szCs w:val="24"/>
          <w:bdr w:val="single" w:sz="2" w:space="0" w:color="E2E8F0" w:frame="1"/>
        </w:rPr>
        <w:t xml:space="preserve">   konflik   akan   mengalami   frustasi.   </w:t>
      </w:r>
      <w:proofErr w:type="gramStart"/>
      <w:r w:rsidR="00BA658F" w:rsidRPr="00BA658F">
        <w:rPr>
          <w:rFonts w:ascii="Times New Roman" w:eastAsia="Times New Roman" w:hAnsi="Times New Roman" w:cs="Times New Roman"/>
          <w:sz w:val="24"/>
          <w:szCs w:val="24"/>
          <w:bdr w:val="single" w:sz="2" w:space="0" w:color="E2E8F0" w:frame="1"/>
        </w:rPr>
        <w:t>Bagi   individu   yang   tidak   biasadalam menghadapi penyelesaian masalah cenderung menggunakan narkoba, karena berpikirkeliru bahwa cemas yang ditimbulkan oleh konflik individu tersebut dapat dikurangi denganmengkonsumsi narkoba.</w:t>
      </w:r>
      <w:proofErr w:type="gramEnd"/>
    </w:p>
    <w:p w:rsidR="002D101D" w:rsidRDefault="002D101D" w:rsidP="002D101D">
      <w:pPr>
        <w:spacing w:after="138" w:line="240" w:lineRule="auto"/>
        <w:jc w:val="both"/>
        <w:rPr>
          <w:rFonts w:ascii="Times New Roman" w:eastAsia="Times New Roman" w:hAnsi="Times New Roman" w:cs="Times New Roman"/>
          <w:sz w:val="24"/>
          <w:szCs w:val="24"/>
          <w:bdr w:val="single" w:sz="2" w:space="0" w:color="E2E8F0" w:frame="1"/>
        </w:rPr>
      </w:pPr>
      <w:r>
        <w:rPr>
          <w:rFonts w:ascii="Times New Roman" w:eastAsia="Times New Roman" w:hAnsi="Times New Roman" w:cs="Times New Roman"/>
          <w:sz w:val="24"/>
          <w:szCs w:val="24"/>
          <w:bdr w:val="single" w:sz="2" w:space="0" w:color="E2E8F0" w:frame="1"/>
        </w:rPr>
        <w:lastRenderedPageBreak/>
        <w:t xml:space="preserve">  </w:t>
      </w:r>
      <w:r w:rsidR="00BA658F" w:rsidRPr="00BA658F">
        <w:rPr>
          <w:rFonts w:ascii="Times New Roman" w:eastAsia="Times New Roman" w:hAnsi="Times New Roman" w:cs="Times New Roman"/>
          <w:sz w:val="24"/>
          <w:szCs w:val="24"/>
          <w:bdr w:val="single" w:sz="2" w:space="0" w:color="E2E8F0" w:frame="1"/>
        </w:rPr>
        <w:sym w:font="Symbol" w:char="F0B7"/>
      </w:r>
      <w:r>
        <w:rPr>
          <w:rFonts w:ascii="Times New Roman" w:eastAsia="Times New Roman" w:hAnsi="Times New Roman" w:cs="Times New Roman"/>
          <w:sz w:val="24"/>
          <w:szCs w:val="24"/>
          <w:bdr w:val="single" w:sz="2" w:space="0" w:color="E2E8F0" w:frame="1"/>
        </w:rPr>
        <w:t xml:space="preserve"> </w:t>
      </w:r>
      <w:r w:rsidR="00BA658F" w:rsidRPr="00BA658F">
        <w:rPr>
          <w:rFonts w:ascii="Times New Roman" w:eastAsia="Times New Roman" w:hAnsi="Times New Roman" w:cs="Times New Roman"/>
          <w:sz w:val="24"/>
          <w:szCs w:val="24"/>
          <w:bdr w:val="single" w:sz="2" w:space="0" w:color="E2E8F0" w:frame="1"/>
        </w:rPr>
        <w:t>Terbiasa Hidup Senang / Mewah</w:t>
      </w:r>
    </w:p>
    <w:p w:rsidR="002D101D" w:rsidRDefault="002D101D" w:rsidP="002D101D">
      <w:pPr>
        <w:spacing w:after="138" w:line="240" w:lineRule="auto"/>
        <w:jc w:val="both"/>
        <w:rPr>
          <w:rFonts w:ascii="Times New Roman" w:eastAsia="Times New Roman" w:hAnsi="Times New Roman" w:cs="Times New Roman"/>
          <w:sz w:val="24"/>
          <w:szCs w:val="24"/>
          <w:bdr w:val="single" w:sz="2" w:space="0" w:color="E2E8F0" w:frame="1"/>
        </w:rPr>
      </w:pPr>
      <w:r>
        <w:rPr>
          <w:rFonts w:ascii="Times New Roman" w:eastAsia="Times New Roman" w:hAnsi="Times New Roman" w:cs="Times New Roman"/>
          <w:sz w:val="24"/>
          <w:szCs w:val="24"/>
          <w:bdr w:val="single" w:sz="2" w:space="0" w:color="E2E8F0" w:frame="1"/>
        </w:rPr>
        <w:t xml:space="preserve">    </w:t>
      </w:r>
      <w:r w:rsidR="00BA658F" w:rsidRPr="00BA658F">
        <w:rPr>
          <w:rFonts w:ascii="Times New Roman" w:eastAsia="Times New Roman" w:hAnsi="Times New Roman" w:cs="Times New Roman"/>
          <w:sz w:val="24"/>
          <w:szCs w:val="24"/>
          <w:bdr w:val="single" w:sz="2" w:space="0" w:color="E2E8F0" w:frame="1"/>
        </w:rPr>
        <w:t xml:space="preserve">Orang yang terbiasa hidup </w:t>
      </w:r>
      <w:proofErr w:type="gramStart"/>
      <w:r w:rsidR="00BA658F" w:rsidRPr="00BA658F">
        <w:rPr>
          <w:rFonts w:ascii="Times New Roman" w:eastAsia="Times New Roman" w:hAnsi="Times New Roman" w:cs="Times New Roman"/>
          <w:sz w:val="24"/>
          <w:szCs w:val="24"/>
          <w:bdr w:val="single" w:sz="2" w:space="0" w:color="E2E8F0" w:frame="1"/>
        </w:rPr>
        <w:t>mewah  kerap</w:t>
      </w:r>
      <w:proofErr w:type="gramEnd"/>
      <w:r w:rsidR="00BA658F" w:rsidRPr="00BA658F">
        <w:rPr>
          <w:rFonts w:ascii="Times New Roman" w:eastAsia="Times New Roman" w:hAnsi="Times New Roman" w:cs="Times New Roman"/>
          <w:sz w:val="24"/>
          <w:szCs w:val="24"/>
          <w:bdr w:val="single" w:sz="2" w:space="0" w:color="E2E8F0" w:frame="1"/>
        </w:rPr>
        <w:t xml:space="preserve"> berupaya menghindari permasalahan yang lebihrumit.  </w:t>
      </w:r>
      <w:proofErr w:type="gramStart"/>
      <w:r w:rsidR="00BA658F" w:rsidRPr="00BA658F">
        <w:rPr>
          <w:rFonts w:ascii="Times New Roman" w:eastAsia="Times New Roman" w:hAnsi="Times New Roman" w:cs="Times New Roman"/>
          <w:sz w:val="24"/>
          <w:szCs w:val="24"/>
          <w:bdr w:val="single" w:sz="2" w:space="0" w:color="E2E8F0" w:frame="1"/>
        </w:rPr>
        <w:t>Biasanya  mereka</w:t>
      </w:r>
      <w:proofErr w:type="gramEnd"/>
      <w:r w:rsidR="00BA658F" w:rsidRPr="00BA658F">
        <w:rPr>
          <w:rFonts w:ascii="Times New Roman" w:eastAsia="Times New Roman" w:hAnsi="Times New Roman" w:cs="Times New Roman"/>
          <w:sz w:val="24"/>
          <w:szCs w:val="24"/>
          <w:bdr w:val="single" w:sz="2" w:space="0" w:color="E2E8F0" w:frame="1"/>
        </w:rPr>
        <w:t xml:space="preserve">  lebih  menyukai  penyelesaian  masalah secara instan, praktis, ataumembutuhkan waktu yang singkat sehingga akan memilih cara-cara yang simple yang dapatmemberikan   kesenangan   melalui   penyalahgunaan   narkoba   yang   dapat   memberikan   rasaeuphoria secara berlebihan.</w:t>
      </w:r>
    </w:p>
    <w:p w:rsidR="002D101D" w:rsidRDefault="00BA658F" w:rsidP="002D101D">
      <w:pPr>
        <w:spacing w:after="138" w:line="240" w:lineRule="auto"/>
        <w:jc w:val="both"/>
        <w:rPr>
          <w:rFonts w:ascii="Times New Roman" w:eastAsia="Times New Roman" w:hAnsi="Times New Roman" w:cs="Times New Roman"/>
          <w:sz w:val="24"/>
          <w:szCs w:val="24"/>
          <w:bdr w:val="single" w:sz="2" w:space="0" w:color="E2E8F0" w:frame="1"/>
        </w:rPr>
      </w:pPr>
      <w:proofErr w:type="gramStart"/>
      <w:r w:rsidRPr="00BA658F">
        <w:rPr>
          <w:rFonts w:ascii="Times New Roman" w:eastAsia="Times New Roman" w:hAnsi="Times New Roman" w:cs="Times New Roman"/>
          <w:sz w:val="24"/>
          <w:szCs w:val="24"/>
          <w:bdr w:val="single" w:sz="2" w:space="0" w:color="E2E8F0" w:frame="1"/>
        </w:rPr>
        <w:t>2.Faktor</w:t>
      </w:r>
      <w:proofErr w:type="gramEnd"/>
      <w:r w:rsidRPr="00BA658F">
        <w:rPr>
          <w:rFonts w:ascii="Times New Roman" w:eastAsia="Times New Roman" w:hAnsi="Times New Roman" w:cs="Times New Roman"/>
          <w:sz w:val="24"/>
          <w:szCs w:val="24"/>
          <w:bdr w:val="single" w:sz="2" w:space="0" w:color="E2E8F0" w:frame="1"/>
        </w:rPr>
        <w:t xml:space="preserve"> Keluarga</w:t>
      </w:r>
    </w:p>
    <w:p w:rsidR="002D101D" w:rsidRDefault="00BA658F" w:rsidP="002D101D">
      <w:pPr>
        <w:spacing w:after="138" w:line="240" w:lineRule="auto"/>
        <w:jc w:val="both"/>
        <w:rPr>
          <w:rFonts w:ascii="Times New Roman" w:eastAsia="Times New Roman" w:hAnsi="Times New Roman" w:cs="Times New Roman"/>
          <w:color w:val="494949"/>
          <w:sz w:val="24"/>
          <w:szCs w:val="24"/>
          <w:bdr w:val="single" w:sz="2" w:space="0" w:color="E2E8F0" w:frame="1"/>
        </w:rPr>
      </w:pPr>
      <w:r w:rsidRPr="00BA658F">
        <w:rPr>
          <w:rFonts w:ascii="Times New Roman" w:eastAsia="Times New Roman" w:hAnsi="Times New Roman" w:cs="Times New Roman"/>
          <w:sz w:val="24"/>
          <w:szCs w:val="24"/>
          <w:bdr w:val="single" w:sz="2" w:space="0" w:color="E2E8F0" w:frame="1"/>
        </w:rPr>
        <w:sym w:font="Symbol" w:char="F0B7"/>
      </w:r>
      <w:r w:rsidRPr="00BA658F">
        <w:rPr>
          <w:rFonts w:ascii="Times New Roman" w:eastAsia="Times New Roman" w:hAnsi="Times New Roman" w:cs="Times New Roman"/>
          <w:sz w:val="24"/>
          <w:szCs w:val="24"/>
          <w:bdr w:val="single" w:sz="2" w:space="0" w:color="E2E8F0" w:frame="1"/>
        </w:rPr>
        <w:t>Kurangnya kontrol</w:t>
      </w:r>
      <w:r w:rsidRPr="00BA658F">
        <w:rPr>
          <w:rFonts w:ascii="Times New Roman" w:eastAsia="Times New Roman" w:hAnsi="Times New Roman" w:cs="Times New Roman"/>
          <w:color w:val="494949"/>
          <w:sz w:val="24"/>
          <w:szCs w:val="24"/>
          <w:bdr w:val="single" w:sz="2" w:space="0" w:color="E2E8F0" w:frame="1"/>
        </w:rPr>
        <w:t xml:space="preserve"> keluarga</w:t>
      </w:r>
      <w:r w:rsidR="002D101D">
        <w:rPr>
          <w:rFonts w:ascii="Times New Roman" w:eastAsia="Times New Roman" w:hAnsi="Times New Roman" w:cs="Times New Roman"/>
          <w:color w:val="494949"/>
          <w:sz w:val="24"/>
          <w:szCs w:val="24"/>
          <w:bdr w:val="single" w:sz="2" w:space="0" w:color="E2E8F0" w:frame="1"/>
        </w:rPr>
        <w:t xml:space="preserve"> </w:t>
      </w:r>
    </w:p>
    <w:p w:rsidR="00BA658F" w:rsidRPr="00BA658F" w:rsidRDefault="002D101D" w:rsidP="002D101D">
      <w:pPr>
        <w:spacing w:after="138" w:line="240" w:lineRule="auto"/>
        <w:jc w:val="both"/>
        <w:rPr>
          <w:rFonts w:ascii="Times New Roman" w:eastAsia="Times New Roman" w:hAnsi="Times New Roman" w:cs="Times New Roman"/>
          <w:color w:val="000000" w:themeColor="text1"/>
          <w:sz w:val="24"/>
          <w:szCs w:val="24"/>
        </w:rPr>
      </w:pPr>
      <w:r w:rsidRPr="002D101D">
        <w:rPr>
          <w:rFonts w:ascii="Times New Roman" w:eastAsia="Times New Roman" w:hAnsi="Times New Roman" w:cs="Times New Roman"/>
          <w:color w:val="000000" w:themeColor="text1"/>
          <w:sz w:val="24"/>
          <w:szCs w:val="24"/>
          <w:bdr w:val="single" w:sz="2" w:space="0" w:color="E2E8F0" w:frame="1"/>
        </w:rPr>
        <w:t xml:space="preserve"> </w:t>
      </w:r>
      <w:r w:rsidR="00BA658F" w:rsidRPr="00BA658F">
        <w:rPr>
          <w:rFonts w:ascii="Times New Roman" w:eastAsia="Times New Roman" w:hAnsi="Times New Roman" w:cs="Times New Roman"/>
          <w:color w:val="000000" w:themeColor="text1"/>
          <w:sz w:val="24"/>
          <w:szCs w:val="24"/>
          <w:bdr w:val="single" w:sz="2" w:space="0" w:color="E2E8F0" w:frame="1"/>
        </w:rPr>
        <w:t xml:space="preserve">Orang tua </w:t>
      </w:r>
      <w:proofErr w:type="gramStart"/>
      <w:r w:rsidR="00BA658F" w:rsidRPr="00BA658F">
        <w:rPr>
          <w:rFonts w:ascii="Times New Roman" w:eastAsia="Times New Roman" w:hAnsi="Times New Roman" w:cs="Times New Roman"/>
          <w:color w:val="000000" w:themeColor="text1"/>
          <w:sz w:val="24"/>
          <w:szCs w:val="24"/>
          <w:bdr w:val="single" w:sz="2" w:space="0" w:color="E2E8F0" w:frame="1"/>
        </w:rPr>
        <w:t>terlalu  sibuk</w:t>
      </w:r>
      <w:proofErr w:type="gramEnd"/>
      <w:r w:rsidR="00BA658F" w:rsidRPr="00BA658F">
        <w:rPr>
          <w:rFonts w:ascii="Times New Roman" w:eastAsia="Times New Roman" w:hAnsi="Times New Roman" w:cs="Times New Roman"/>
          <w:color w:val="000000" w:themeColor="text1"/>
          <w:sz w:val="24"/>
          <w:szCs w:val="24"/>
          <w:bdr w:val="single" w:sz="2" w:space="0" w:color="E2E8F0" w:frame="1"/>
        </w:rPr>
        <w:t xml:space="preserve"> sehingga jarang  mempunyai  waktu mengontrol  anggota keluarga.Anak yang kurang perhatian dari orang tuanya cenderung mencari perhatian diluar, biasanyamereka juga mencari kesibukan bersama teman-temanya.</w:t>
      </w:r>
    </w:p>
    <w:p w:rsidR="002D101D" w:rsidRPr="002D101D" w:rsidRDefault="00BA658F" w:rsidP="002D101D">
      <w:pPr>
        <w:spacing w:after="0" w:line="360" w:lineRule="auto"/>
        <w:rPr>
          <w:rFonts w:ascii="Times New Roman" w:eastAsia="Times New Roman" w:hAnsi="Times New Roman" w:cs="Times New Roman"/>
          <w:color w:val="000000" w:themeColor="text1"/>
          <w:sz w:val="24"/>
          <w:szCs w:val="24"/>
          <w:bdr w:val="single" w:sz="2" w:space="0" w:color="E2E8F0" w:frame="1"/>
        </w:rPr>
      </w:pPr>
      <w:ins w:id="0" w:author="Unknown">
        <w:r w:rsidRPr="00BA658F">
          <w:rPr>
            <w:rFonts w:ascii="Times New Roman" w:eastAsia="Times New Roman" w:hAnsi="Times New Roman" w:cs="Times New Roman"/>
            <w:color w:val="000000" w:themeColor="text1"/>
            <w:sz w:val="24"/>
            <w:szCs w:val="24"/>
            <w:bdr w:val="single" w:sz="2" w:space="0" w:color="E2E8F0" w:frame="1"/>
          </w:rPr>
          <w:sym w:font="Symbol" w:char="F0B7"/>
        </w:r>
        <w:r w:rsidRPr="00BA658F">
          <w:rPr>
            <w:rFonts w:ascii="Times New Roman" w:eastAsia="Times New Roman" w:hAnsi="Times New Roman" w:cs="Times New Roman"/>
            <w:color w:val="000000" w:themeColor="text1"/>
            <w:sz w:val="24"/>
            <w:szCs w:val="24"/>
            <w:bdr w:val="single" w:sz="2" w:space="0" w:color="E2E8F0" w:frame="1"/>
          </w:rPr>
          <w:t>Kurangnya penerapan disiplin dan tanggung jawab</w:t>
        </w:r>
      </w:ins>
    </w:p>
    <w:p w:rsidR="002D101D" w:rsidRPr="00BA658F" w:rsidRDefault="00BA658F" w:rsidP="002D101D">
      <w:pPr>
        <w:spacing w:after="0" w:line="360" w:lineRule="auto"/>
        <w:rPr>
          <w:ins w:id="1" w:author="Unknown"/>
          <w:rFonts w:ascii="Segoe UI" w:eastAsia="Times New Roman" w:hAnsi="Segoe UI" w:cs="Segoe UI"/>
          <w:color w:val="000000" w:themeColor="text1"/>
          <w:sz w:val="27"/>
          <w:szCs w:val="27"/>
        </w:rPr>
      </w:pPr>
      <w:ins w:id="2" w:author="Unknown">
        <w:r w:rsidRPr="00BA658F">
          <w:rPr>
            <w:rFonts w:ascii="Times New Roman" w:eastAsia="Times New Roman" w:hAnsi="Times New Roman" w:cs="Times New Roman"/>
            <w:color w:val="000000" w:themeColor="text1"/>
            <w:sz w:val="24"/>
            <w:szCs w:val="24"/>
            <w:bdr w:val="single" w:sz="2" w:space="0" w:color="E2E8F0" w:frame="1"/>
          </w:rPr>
          <w:t xml:space="preserve">Tidak   semua   penyalahgunaan   narkoba   yang   dilakukan   oleh   remaja   dimuali   dari   </w:t>
        </w:r>
        <w:proofErr w:type="gramStart"/>
        <w:r w:rsidRPr="00BA658F">
          <w:rPr>
            <w:rFonts w:ascii="Times New Roman" w:eastAsia="Times New Roman" w:hAnsi="Times New Roman" w:cs="Times New Roman"/>
            <w:color w:val="000000" w:themeColor="text1"/>
            <w:sz w:val="24"/>
            <w:szCs w:val="24"/>
            <w:bdr w:val="single" w:sz="2" w:space="0" w:color="E2E8F0" w:frame="1"/>
          </w:rPr>
          <w:t>keluargayang   broken</w:t>
        </w:r>
        <w:proofErr w:type="gramEnd"/>
        <w:r w:rsidRPr="00BA658F">
          <w:rPr>
            <w:rFonts w:ascii="Times New Roman" w:eastAsia="Times New Roman" w:hAnsi="Times New Roman" w:cs="Times New Roman"/>
            <w:color w:val="000000" w:themeColor="text1"/>
            <w:sz w:val="24"/>
            <w:szCs w:val="24"/>
            <w:bdr w:val="single" w:sz="2" w:space="0" w:color="E2E8F0" w:frame="1"/>
          </w:rPr>
          <w:t xml:space="preserve">   home,   semua   anak   mempunyai   potensi   yang   sama   untuk   terlibat   dalampenyalahgunaan   narkoba.   </w:t>
        </w:r>
        <w:proofErr w:type="gramStart"/>
        <w:r w:rsidRPr="00BA658F">
          <w:rPr>
            <w:rFonts w:ascii="Times New Roman" w:eastAsia="Times New Roman" w:hAnsi="Times New Roman" w:cs="Times New Roman"/>
            <w:color w:val="000000" w:themeColor="text1"/>
            <w:sz w:val="24"/>
            <w:szCs w:val="24"/>
            <w:bdr w:val="single" w:sz="2" w:space="0" w:color="E2E8F0" w:frame="1"/>
          </w:rPr>
          <w:t>Penerapan   disiplin   dan   tanggung   jawab   kepada   anak   akanmengurangi resiko anak terjebak ke dalam penyalahgunaan narkoba.</w:t>
        </w:r>
        <w:proofErr w:type="gramEnd"/>
        <w:r w:rsidRPr="00BA658F">
          <w:rPr>
            <w:rFonts w:ascii="Times New Roman" w:eastAsia="Times New Roman" w:hAnsi="Times New Roman" w:cs="Times New Roman"/>
            <w:color w:val="000000" w:themeColor="text1"/>
            <w:sz w:val="24"/>
            <w:szCs w:val="24"/>
            <w:bdr w:val="single" w:sz="2" w:space="0" w:color="E2E8F0" w:frame="1"/>
          </w:rPr>
          <w:t xml:space="preserve"> Anak yang mempunyaitanggung   jawab   terhadap   dirinya,   orang   tua   dan   masyarakat   </w:t>
        </w:r>
        <w:proofErr w:type="gramStart"/>
        <w:r w:rsidRPr="00BA658F">
          <w:rPr>
            <w:rFonts w:ascii="Times New Roman" w:eastAsia="Times New Roman" w:hAnsi="Times New Roman" w:cs="Times New Roman"/>
            <w:color w:val="000000" w:themeColor="text1"/>
            <w:sz w:val="24"/>
            <w:szCs w:val="24"/>
            <w:bdr w:val="single" w:sz="2" w:space="0" w:color="E2E8F0" w:frame="1"/>
          </w:rPr>
          <w:t>akan</w:t>
        </w:r>
        <w:proofErr w:type="gramEnd"/>
        <w:r w:rsidRPr="00BA658F">
          <w:rPr>
            <w:rFonts w:ascii="Times New Roman" w:eastAsia="Times New Roman" w:hAnsi="Times New Roman" w:cs="Times New Roman"/>
            <w:color w:val="000000" w:themeColor="text1"/>
            <w:sz w:val="24"/>
            <w:szCs w:val="24"/>
            <w:bdr w:val="single" w:sz="2" w:space="0" w:color="E2E8F0" w:frame="1"/>
          </w:rPr>
          <w:t xml:space="preserve"> </w:t>
        </w:r>
      </w:ins>
    </w:p>
    <w:p w:rsidR="002D101D" w:rsidRPr="002D101D" w:rsidRDefault="00BA658F" w:rsidP="002D101D">
      <w:pPr>
        <w:spacing w:after="138" w:line="360" w:lineRule="auto"/>
        <w:rPr>
          <w:rFonts w:ascii="Times New Roman" w:eastAsia="Times New Roman" w:hAnsi="Times New Roman" w:cs="Times New Roman"/>
          <w:color w:val="000000" w:themeColor="text1"/>
          <w:sz w:val="24"/>
          <w:szCs w:val="24"/>
          <w:bdr w:val="single" w:sz="2" w:space="0" w:color="E2E8F0" w:frame="1"/>
        </w:rPr>
      </w:pPr>
      <w:ins w:id="3" w:author="Unknown">
        <w:r w:rsidRPr="00BA658F">
          <w:rPr>
            <w:rFonts w:ascii="Times New Roman" w:eastAsia="Times New Roman" w:hAnsi="Times New Roman" w:cs="Times New Roman"/>
            <w:color w:val="000000" w:themeColor="text1"/>
            <w:sz w:val="24"/>
            <w:szCs w:val="24"/>
            <w:bdr w:val="single" w:sz="2" w:space="0" w:color="E2E8F0" w:frame="1"/>
          </w:rPr>
          <w:t xml:space="preserve">  </w:t>
        </w:r>
        <w:proofErr w:type="gramStart"/>
        <w:r w:rsidRPr="00BA658F">
          <w:rPr>
            <w:rFonts w:ascii="Times New Roman" w:eastAsia="Times New Roman" w:hAnsi="Times New Roman" w:cs="Times New Roman"/>
            <w:color w:val="000000" w:themeColor="text1"/>
            <w:sz w:val="24"/>
            <w:szCs w:val="24"/>
            <w:bdr w:val="single" w:sz="2" w:space="0" w:color="E2E8F0" w:frame="1"/>
          </w:rPr>
          <w:t>mempertimbangkanbeberapa</w:t>
        </w:r>
        <w:proofErr w:type="gramEnd"/>
        <w:r w:rsidRPr="00BA658F">
          <w:rPr>
            <w:rFonts w:ascii="Times New Roman" w:eastAsia="Times New Roman" w:hAnsi="Times New Roman" w:cs="Times New Roman"/>
            <w:color w:val="000000" w:themeColor="text1"/>
            <w:sz w:val="24"/>
            <w:szCs w:val="24"/>
            <w:bdr w:val="single" w:sz="2" w:space="0" w:color="E2E8F0" w:frame="1"/>
          </w:rPr>
          <w:t xml:space="preserve"> hal sebelum mencoba-coba menggunakan narkoba.</w:t>
        </w:r>
      </w:ins>
    </w:p>
    <w:p w:rsidR="002D101D" w:rsidRPr="002D101D" w:rsidRDefault="00BA658F" w:rsidP="002D101D">
      <w:pPr>
        <w:spacing w:after="138" w:line="360" w:lineRule="auto"/>
        <w:rPr>
          <w:rFonts w:ascii="Times New Roman" w:eastAsia="Times New Roman" w:hAnsi="Times New Roman" w:cs="Times New Roman"/>
          <w:color w:val="000000" w:themeColor="text1"/>
          <w:sz w:val="24"/>
          <w:szCs w:val="24"/>
          <w:bdr w:val="single" w:sz="2" w:space="0" w:color="E2E8F0" w:frame="1"/>
        </w:rPr>
      </w:pPr>
      <w:proofErr w:type="gramStart"/>
      <w:ins w:id="4" w:author="Unknown">
        <w:r w:rsidRPr="00BA658F">
          <w:rPr>
            <w:rFonts w:ascii="Times New Roman" w:eastAsia="Times New Roman" w:hAnsi="Times New Roman" w:cs="Times New Roman"/>
            <w:color w:val="000000" w:themeColor="text1"/>
            <w:sz w:val="24"/>
            <w:szCs w:val="24"/>
            <w:bdr w:val="single" w:sz="2" w:space="0" w:color="E2E8F0" w:frame="1"/>
          </w:rPr>
          <w:t>3.Faktor</w:t>
        </w:r>
        <w:proofErr w:type="gramEnd"/>
        <w:r w:rsidRPr="00BA658F">
          <w:rPr>
            <w:rFonts w:ascii="Times New Roman" w:eastAsia="Times New Roman" w:hAnsi="Times New Roman" w:cs="Times New Roman"/>
            <w:color w:val="000000" w:themeColor="text1"/>
            <w:sz w:val="24"/>
            <w:szCs w:val="24"/>
            <w:bdr w:val="single" w:sz="2" w:space="0" w:color="E2E8F0" w:frame="1"/>
          </w:rPr>
          <w:t xml:space="preserve"> Lingkungan</w:t>
        </w:r>
      </w:ins>
    </w:p>
    <w:p w:rsidR="002D101D" w:rsidRPr="002D101D" w:rsidRDefault="00BA658F" w:rsidP="002D101D">
      <w:pPr>
        <w:spacing w:after="138" w:line="360" w:lineRule="auto"/>
        <w:rPr>
          <w:rFonts w:ascii="Times New Roman" w:eastAsia="Times New Roman" w:hAnsi="Times New Roman" w:cs="Times New Roman"/>
          <w:color w:val="000000" w:themeColor="text1"/>
          <w:sz w:val="24"/>
          <w:szCs w:val="24"/>
          <w:bdr w:val="single" w:sz="2" w:space="0" w:color="E2E8F0" w:frame="1"/>
        </w:rPr>
      </w:pPr>
      <w:ins w:id="5" w:author="Unknown">
        <w:r w:rsidRPr="00BA658F">
          <w:rPr>
            <w:rFonts w:ascii="Times New Roman" w:eastAsia="Times New Roman" w:hAnsi="Times New Roman" w:cs="Times New Roman"/>
            <w:color w:val="000000" w:themeColor="text1"/>
            <w:sz w:val="24"/>
            <w:szCs w:val="24"/>
            <w:bdr w:val="single" w:sz="2" w:space="0" w:color="E2E8F0" w:frame="1"/>
          </w:rPr>
          <w:sym w:font="Symbol" w:char="F0B7"/>
        </w:r>
        <w:r w:rsidRPr="00BA658F">
          <w:rPr>
            <w:rFonts w:ascii="Times New Roman" w:eastAsia="Times New Roman" w:hAnsi="Times New Roman" w:cs="Times New Roman"/>
            <w:color w:val="000000" w:themeColor="text1"/>
            <w:sz w:val="24"/>
            <w:szCs w:val="24"/>
            <w:bdr w:val="single" w:sz="2" w:space="0" w:color="E2E8F0" w:frame="1"/>
          </w:rPr>
          <w:t>Masyarakat Yang Individualis</w:t>
        </w:r>
      </w:ins>
      <w:r w:rsidR="002D101D" w:rsidRPr="002D101D">
        <w:rPr>
          <w:rFonts w:ascii="Times New Roman" w:eastAsia="Times New Roman" w:hAnsi="Times New Roman" w:cs="Times New Roman"/>
          <w:color w:val="000000" w:themeColor="text1"/>
          <w:sz w:val="24"/>
          <w:szCs w:val="24"/>
          <w:bdr w:val="single" w:sz="2" w:space="0" w:color="E2E8F0" w:frame="1"/>
        </w:rPr>
        <w:t xml:space="preserve"> </w:t>
      </w:r>
      <w:ins w:id="6" w:author="Unknown">
        <w:r w:rsidRPr="00BA658F">
          <w:rPr>
            <w:rFonts w:ascii="Times New Roman" w:eastAsia="Times New Roman" w:hAnsi="Times New Roman" w:cs="Times New Roman"/>
            <w:color w:val="000000" w:themeColor="text1"/>
            <w:sz w:val="24"/>
            <w:szCs w:val="24"/>
            <w:bdr w:val="single" w:sz="2" w:space="0" w:color="E2E8F0" w:frame="1"/>
          </w:rPr>
          <w:t xml:space="preserve">Lingkungan   yang   individualistik   dalam   kehidupan   </w:t>
        </w:r>
        <w:proofErr w:type="gramStart"/>
        <w:r w:rsidRPr="00BA658F">
          <w:rPr>
            <w:rFonts w:ascii="Times New Roman" w:eastAsia="Times New Roman" w:hAnsi="Times New Roman" w:cs="Times New Roman"/>
            <w:color w:val="000000" w:themeColor="text1"/>
            <w:sz w:val="24"/>
            <w:szCs w:val="24"/>
            <w:bdr w:val="single" w:sz="2" w:space="0" w:color="E2E8F0" w:frame="1"/>
          </w:rPr>
          <w:t>kota</w:t>
        </w:r>
        <w:proofErr w:type="gramEnd"/>
        <w:r w:rsidRPr="00BA658F">
          <w:rPr>
            <w:rFonts w:ascii="Times New Roman" w:eastAsia="Times New Roman" w:hAnsi="Times New Roman" w:cs="Times New Roman"/>
            <w:color w:val="000000" w:themeColor="text1"/>
            <w:sz w:val="24"/>
            <w:szCs w:val="24"/>
            <w:bdr w:val="single" w:sz="2" w:space="0" w:color="E2E8F0" w:frame="1"/>
          </w:rPr>
          <w:t xml:space="preserve">   besar   cenderung   kurang   pedulidengan   orang   lain,   sehingga   setiap   orang   hanya   memikirkan   permasalahan   dirinya   tanpapeduli   dengan   orang   sekitarnya.   </w:t>
        </w:r>
        <w:proofErr w:type="gramStart"/>
        <w:r w:rsidRPr="00BA658F">
          <w:rPr>
            <w:rFonts w:ascii="Times New Roman" w:eastAsia="Times New Roman" w:hAnsi="Times New Roman" w:cs="Times New Roman"/>
            <w:color w:val="000000" w:themeColor="text1"/>
            <w:sz w:val="24"/>
            <w:szCs w:val="24"/>
            <w:bdr w:val="single" w:sz="2" w:space="0" w:color="E2E8F0" w:frame="1"/>
          </w:rPr>
          <w:t>Akibatnya   banayak   individu   dalam   masayarakat   kurangpeduli dengan penyalahgunaan narkoba yang semakin meluas di kalangan remaja dan anak-anak.</w:t>
        </w:r>
      </w:ins>
      <w:proofErr w:type="gramEnd"/>
    </w:p>
    <w:p w:rsidR="002D101D" w:rsidRDefault="00BA658F" w:rsidP="002D101D">
      <w:pPr>
        <w:spacing w:after="138" w:line="360" w:lineRule="auto"/>
        <w:rPr>
          <w:rFonts w:ascii="Times New Roman" w:eastAsia="Times New Roman" w:hAnsi="Times New Roman" w:cs="Times New Roman"/>
          <w:color w:val="000000" w:themeColor="text1"/>
          <w:sz w:val="24"/>
          <w:szCs w:val="24"/>
          <w:bdr w:val="single" w:sz="2" w:space="0" w:color="E2E8F0" w:frame="1"/>
        </w:rPr>
      </w:pPr>
      <w:ins w:id="7" w:author="Unknown">
        <w:r w:rsidRPr="00BA658F">
          <w:rPr>
            <w:rFonts w:ascii="Times New Roman" w:eastAsia="Times New Roman" w:hAnsi="Times New Roman" w:cs="Times New Roman"/>
            <w:color w:val="000000" w:themeColor="text1"/>
            <w:sz w:val="24"/>
            <w:szCs w:val="24"/>
            <w:bdr w:val="single" w:sz="2" w:space="0" w:color="E2E8F0" w:frame="1"/>
          </w:rPr>
          <w:sym w:font="Symbol" w:char="F0B7"/>
        </w:r>
        <w:proofErr w:type="gramStart"/>
        <w:r w:rsidRPr="00BA658F">
          <w:rPr>
            <w:rFonts w:ascii="Times New Roman" w:eastAsia="Times New Roman" w:hAnsi="Times New Roman" w:cs="Times New Roman"/>
            <w:color w:val="000000" w:themeColor="text1"/>
            <w:sz w:val="24"/>
            <w:szCs w:val="24"/>
            <w:bdr w:val="single" w:sz="2" w:space="0" w:color="E2E8F0" w:frame="1"/>
          </w:rPr>
          <w:t>Pengaruh Teman SebayaPengaruh teman atau kelompok juga berperan penting terhadap penggunaan narkoba.</w:t>
        </w:r>
        <w:proofErr w:type="gramEnd"/>
        <w:r w:rsidRPr="00BA658F">
          <w:rPr>
            <w:rFonts w:ascii="Times New Roman" w:eastAsia="Times New Roman" w:hAnsi="Times New Roman" w:cs="Times New Roman"/>
            <w:color w:val="000000" w:themeColor="text1"/>
            <w:sz w:val="24"/>
            <w:szCs w:val="24"/>
            <w:bdr w:val="single" w:sz="2" w:space="0" w:color="E2E8F0" w:frame="1"/>
          </w:rPr>
          <w:t xml:space="preserve"> Hal inidisebabkan antara </w:t>
        </w:r>
        <w:proofErr w:type="gramStart"/>
        <w:r w:rsidRPr="00BA658F">
          <w:rPr>
            <w:rFonts w:ascii="Times New Roman" w:eastAsia="Times New Roman" w:hAnsi="Times New Roman" w:cs="Times New Roman"/>
            <w:color w:val="000000" w:themeColor="text1"/>
            <w:sz w:val="24"/>
            <w:szCs w:val="24"/>
            <w:bdr w:val="single" w:sz="2" w:space="0" w:color="E2E8F0" w:frame="1"/>
          </w:rPr>
          <w:t>lain</w:t>
        </w:r>
        <w:proofErr w:type="gramEnd"/>
        <w:r w:rsidRPr="00BA658F">
          <w:rPr>
            <w:rFonts w:ascii="Times New Roman" w:eastAsia="Times New Roman" w:hAnsi="Times New Roman" w:cs="Times New Roman"/>
            <w:color w:val="000000" w:themeColor="text1"/>
            <w:sz w:val="24"/>
            <w:szCs w:val="24"/>
            <w:bdr w:val="single" w:sz="2" w:space="0" w:color="E2E8F0" w:frame="1"/>
          </w:rPr>
          <w:t xml:space="preserve"> karena menjadi syarat kemudajan untuk dapat diterima oleh anggotakelompok.  Kelompok atau Genk </w:t>
        </w:r>
        <w:proofErr w:type="gramStart"/>
        <w:r w:rsidRPr="00BA658F">
          <w:rPr>
            <w:rFonts w:ascii="Times New Roman" w:eastAsia="Times New Roman" w:hAnsi="Times New Roman" w:cs="Times New Roman"/>
            <w:color w:val="000000" w:themeColor="text1"/>
            <w:sz w:val="24"/>
            <w:szCs w:val="24"/>
            <w:bdr w:val="single" w:sz="2" w:space="0" w:color="E2E8F0" w:frame="1"/>
          </w:rPr>
          <w:t>mempunyai  kebiasaan</w:t>
        </w:r>
        <w:proofErr w:type="gramEnd"/>
        <w:r w:rsidRPr="00BA658F">
          <w:rPr>
            <w:rFonts w:ascii="Times New Roman" w:eastAsia="Times New Roman" w:hAnsi="Times New Roman" w:cs="Times New Roman"/>
            <w:color w:val="000000" w:themeColor="text1"/>
            <w:sz w:val="24"/>
            <w:szCs w:val="24"/>
            <w:bdr w:val="single" w:sz="2" w:space="0" w:color="E2E8F0" w:frame="1"/>
          </w:rPr>
          <w:t xml:space="preserve"> perilaku  yang sama antar  sesamaanggota. </w:t>
        </w:r>
        <w:proofErr w:type="gramStart"/>
        <w:r w:rsidRPr="00BA658F">
          <w:rPr>
            <w:rFonts w:ascii="Times New Roman" w:eastAsia="Times New Roman" w:hAnsi="Times New Roman" w:cs="Times New Roman"/>
            <w:color w:val="000000" w:themeColor="text1"/>
            <w:sz w:val="24"/>
            <w:szCs w:val="24"/>
            <w:bdr w:val="single" w:sz="2" w:space="0" w:color="E2E8F0" w:frame="1"/>
          </w:rPr>
          <w:t>Jadi tidak aneh bila kebiasaan berkumpul ini juga mengarahkan perilaku yang samauntuk mengkonsumsi narkoba.</w:t>
        </w:r>
      </w:ins>
      <w:proofErr w:type="gramEnd"/>
    </w:p>
    <w:p w:rsidR="002D101D" w:rsidRPr="002D101D" w:rsidRDefault="002D101D" w:rsidP="002D101D">
      <w:pPr>
        <w:spacing w:after="138" w:line="360" w:lineRule="auto"/>
        <w:rPr>
          <w:rFonts w:ascii="Times New Roman" w:eastAsia="Times New Roman" w:hAnsi="Times New Roman" w:cs="Times New Roman"/>
          <w:color w:val="000000" w:themeColor="text1"/>
          <w:sz w:val="24"/>
          <w:szCs w:val="24"/>
          <w:bdr w:val="single" w:sz="2" w:space="0" w:color="E2E8F0" w:frame="1"/>
        </w:rPr>
      </w:pPr>
    </w:p>
    <w:p w:rsidR="002D101D" w:rsidRPr="002D101D" w:rsidRDefault="00BA658F" w:rsidP="002D101D">
      <w:pPr>
        <w:spacing w:after="138" w:line="360" w:lineRule="auto"/>
        <w:rPr>
          <w:rFonts w:ascii="Times New Roman" w:eastAsia="Times New Roman" w:hAnsi="Times New Roman" w:cs="Times New Roman"/>
          <w:color w:val="000000" w:themeColor="text1"/>
          <w:sz w:val="24"/>
          <w:szCs w:val="24"/>
          <w:bdr w:val="single" w:sz="2" w:space="0" w:color="E2E8F0" w:frame="1"/>
        </w:rPr>
      </w:pPr>
      <w:proofErr w:type="gramStart"/>
      <w:ins w:id="8" w:author="Unknown">
        <w:r w:rsidRPr="00BA658F">
          <w:rPr>
            <w:rFonts w:ascii="Times New Roman" w:eastAsia="Times New Roman" w:hAnsi="Times New Roman" w:cs="Times New Roman"/>
            <w:color w:val="000000" w:themeColor="text1"/>
            <w:sz w:val="24"/>
            <w:szCs w:val="24"/>
            <w:bdr w:val="single" w:sz="2" w:space="0" w:color="E2E8F0" w:frame="1"/>
          </w:rPr>
          <w:lastRenderedPageBreak/>
          <w:t>4.Faktor</w:t>
        </w:r>
        <w:proofErr w:type="gramEnd"/>
        <w:r w:rsidRPr="00BA658F">
          <w:rPr>
            <w:rFonts w:ascii="Times New Roman" w:eastAsia="Times New Roman" w:hAnsi="Times New Roman" w:cs="Times New Roman"/>
            <w:color w:val="000000" w:themeColor="text1"/>
            <w:sz w:val="24"/>
            <w:szCs w:val="24"/>
            <w:bdr w:val="single" w:sz="2" w:space="0" w:color="E2E8F0" w:frame="1"/>
          </w:rPr>
          <w:t xml:space="preserve"> Pendidikan</w:t>
        </w:r>
      </w:ins>
    </w:p>
    <w:p w:rsidR="002D101D" w:rsidRPr="002D101D" w:rsidRDefault="00BA658F" w:rsidP="002D101D">
      <w:pPr>
        <w:spacing w:after="138" w:line="360" w:lineRule="auto"/>
        <w:rPr>
          <w:rFonts w:ascii="Times New Roman" w:eastAsia="Times New Roman" w:hAnsi="Times New Roman" w:cs="Times New Roman"/>
          <w:color w:val="000000" w:themeColor="text1"/>
          <w:sz w:val="24"/>
          <w:szCs w:val="24"/>
          <w:bdr w:val="single" w:sz="2" w:space="0" w:color="E2E8F0" w:frame="1"/>
        </w:rPr>
      </w:pPr>
      <w:ins w:id="9" w:author="Unknown">
        <w:r w:rsidRPr="00BA658F">
          <w:rPr>
            <w:rFonts w:ascii="Times New Roman" w:eastAsia="Times New Roman" w:hAnsi="Times New Roman" w:cs="Times New Roman"/>
            <w:color w:val="000000" w:themeColor="text1"/>
            <w:sz w:val="24"/>
            <w:szCs w:val="24"/>
            <w:bdr w:val="single" w:sz="2" w:space="0" w:color="E2E8F0" w:frame="1"/>
          </w:rPr>
          <w:t xml:space="preserve">Pendidikan </w:t>
        </w:r>
        <w:proofErr w:type="gramStart"/>
        <w:r w:rsidRPr="00BA658F">
          <w:rPr>
            <w:rFonts w:ascii="Times New Roman" w:eastAsia="Times New Roman" w:hAnsi="Times New Roman" w:cs="Times New Roman"/>
            <w:color w:val="000000" w:themeColor="text1"/>
            <w:sz w:val="24"/>
            <w:szCs w:val="24"/>
            <w:bdr w:val="single" w:sz="2" w:space="0" w:color="E2E8F0" w:frame="1"/>
          </w:rPr>
          <w:t>akan</w:t>
        </w:r>
        <w:proofErr w:type="gramEnd"/>
        <w:r w:rsidRPr="00BA658F">
          <w:rPr>
            <w:rFonts w:ascii="Times New Roman" w:eastAsia="Times New Roman" w:hAnsi="Times New Roman" w:cs="Times New Roman"/>
            <w:color w:val="000000" w:themeColor="text1"/>
            <w:sz w:val="24"/>
            <w:szCs w:val="24"/>
            <w:bdr w:val="single" w:sz="2" w:space="0" w:color="E2E8F0" w:frame="1"/>
          </w:rPr>
          <w:t xml:space="preserve"> bahaya penyalahgunaan narkoba di sekolah-sekolah juga merupakan salahsatu bentuk kampanye anti penyalahgunaan narkoba. Kurangnya pengetahuan yang dimilikioleh   siswa-siswi   </w:t>
        </w:r>
        <w:proofErr w:type="gramStart"/>
        <w:r w:rsidRPr="00BA658F">
          <w:rPr>
            <w:rFonts w:ascii="Times New Roman" w:eastAsia="Times New Roman" w:hAnsi="Times New Roman" w:cs="Times New Roman"/>
            <w:color w:val="000000" w:themeColor="text1"/>
            <w:sz w:val="24"/>
            <w:szCs w:val="24"/>
            <w:bdr w:val="single" w:sz="2" w:space="0" w:color="E2E8F0" w:frame="1"/>
          </w:rPr>
          <w:t>akan</w:t>
        </w:r>
        <w:proofErr w:type="gramEnd"/>
        <w:r w:rsidRPr="00BA658F">
          <w:rPr>
            <w:rFonts w:ascii="Times New Roman" w:eastAsia="Times New Roman" w:hAnsi="Times New Roman" w:cs="Times New Roman"/>
            <w:color w:val="000000" w:themeColor="text1"/>
            <w:sz w:val="24"/>
            <w:szCs w:val="24"/>
            <w:bdr w:val="single" w:sz="2" w:space="0" w:color="E2E8F0" w:frame="1"/>
          </w:rPr>
          <w:t xml:space="preserve">   bahaya   narkoba   juga   dapat   memberikan   andil   terhadap   meluasnyapenyalahgunaan narkoba di kalangan pelajar.</w:t>
        </w:r>
      </w:ins>
    </w:p>
    <w:p w:rsidR="002D101D" w:rsidRPr="002D101D" w:rsidRDefault="00BA658F" w:rsidP="002D101D">
      <w:pPr>
        <w:spacing w:after="138" w:line="360" w:lineRule="auto"/>
        <w:rPr>
          <w:rFonts w:ascii="Times New Roman" w:eastAsia="Times New Roman" w:hAnsi="Times New Roman" w:cs="Times New Roman"/>
          <w:color w:val="000000" w:themeColor="text1"/>
          <w:sz w:val="24"/>
          <w:szCs w:val="24"/>
          <w:bdr w:val="single" w:sz="2" w:space="0" w:color="E2E8F0" w:frame="1"/>
        </w:rPr>
      </w:pPr>
      <w:proofErr w:type="gramStart"/>
      <w:ins w:id="10" w:author="Unknown">
        <w:r w:rsidRPr="00BA658F">
          <w:rPr>
            <w:rFonts w:ascii="Times New Roman" w:eastAsia="Times New Roman" w:hAnsi="Times New Roman" w:cs="Times New Roman"/>
            <w:color w:val="000000" w:themeColor="text1"/>
            <w:sz w:val="24"/>
            <w:szCs w:val="24"/>
            <w:bdr w:val="single" w:sz="2" w:space="0" w:color="E2E8F0" w:frame="1"/>
          </w:rPr>
          <w:t>5.Faktor</w:t>
        </w:r>
        <w:proofErr w:type="gramEnd"/>
        <w:r w:rsidRPr="00BA658F">
          <w:rPr>
            <w:rFonts w:ascii="Times New Roman" w:eastAsia="Times New Roman" w:hAnsi="Times New Roman" w:cs="Times New Roman"/>
            <w:color w:val="000000" w:themeColor="text1"/>
            <w:sz w:val="24"/>
            <w:szCs w:val="24"/>
            <w:bdr w:val="single" w:sz="2" w:space="0" w:color="E2E8F0" w:frame="1"/>
          </w:rPr>
          <w:t xml:space="preserve"> Masyarakat dan Komunitas Sosial</w:t>
        </w:r>
      </w:ins>
    </w:p>
    <w:p w:rsidR="00BA658F" w:rsidRDefault="00BA658F" w:rsidP="002D101D">
      <w:pPr>
        <w:spacing w:after="138" w:line="360" w:lineRule="auto"/>
        <w:rPr>
          <w:rFonts w:ascii="Times New Roman" w:eastAsia="Times New Roman" w:hAnsi="Times New Roman" w:cs="Times New Roman"/>
          <w:color w:val="000000" w:themeColor="text1"/>
          <w:sz w:val="24"/>
          <w:szCs w:val="24"/>
          <w:bdr w:val="single" w:sz="2" w:space="0" w:color="E2E8F0" w:frame="1"/>
        </w:rPr>
      </w:pPr>
      <w:ins w:id="11" w:author="Unknown">
        <w:r w:rsidRPr="00BA658F">
          <w:rPr>
            <w:rFonts w:ascii="Times New Roman" w:eastAsia="Times New Roman" w:hAnsi="Times New Roman" w:cs="Times New Roman"/>
            <w:color w:val="000000" w:themeColor="text1"/>
            <w:sz w:val="24"/>
            <w:szCs w:val="24"/>
            <w:bdr w:val="single" w:sz="2" w:space="0" w:color="E2E8F0" w:frame="1"/>
          </w:rPr>
          <w:t>Faktor yang termasuk dan mempengaruhi kondisi sosial seorang remaja atnara lain hilangnyanilai-nilai   dalam   sebuah   keluarga   dan   sebuah   hubungan,   hilangnya   perhatian   dengankomunitas,   dan   susahnya   berdaptasi   dengan   baik   (bisa   dikatakan   merasa   seperti   alien</w:t>
        </w:r>
        <w:proofErr w:type="gramStart"/>
        <w:r w:rsidRPr="00BA658F">
          <w:rPr>
            <w:rFonts w:ascii="Times New Roman" w:eastAsia="Times New Roman" w:hAnsi="Times New Roman" w:cs="Times New Roman"/>
            <w:color w:val="000000" w:themeColor="text1"/>
            <w:sz w:val="24"/>
            <w:szCs w:val="24"/>
            <w:bdr w:val="single" w:sz="2" w:space="0" w:color="E2E8F0" w:frame="1"/>
          </w:rPr>
          <w:t>,diasingkan</w:t>
        </w:r>
        <w:proofErr w:type="gramEnd"/>
        <w:r w:rsidRPr="00BA658F">
          <w:rPr>
            <w:rFonts w:ascii="Times New Roman" w:eastAsia="Times New Roman" w:hAnsi="Times New Roman" w:cs="Times New Roman"/>
            <w:color w:val="000000" w:themeColor="text1"/>
            <w:sz w:val="24"/>
            <w:szCs w:val="24"/>
            <w:bdr w:val="single" w:sz="2" w:space="0" w:color="E2E8F0" w:frame="1"/>
          </w:rPr>
          <w:t xml:space="preserve">)6.Faktor Populasi Yang RentanRemaja masa kini hidup dalam sebuah lingkaran besar, dimana sebagian remaja berada dalamlingkungan  yang beresiko tinggi terhadap  penyalahgunaan  narkoba. Banyak </w:t>
        </w:r>
        <w:proofErr w:type="gramStart"/>
        <w:r w:rsidRPr="00BA658F">
          <w:rPr>
            <w:rFonts w:ascii="Times New Roman" w:eastAsia="Times New Roman" w:hAnsi="Times New Roman" w:cs="Times New Roman"/>
            <w:color w:val="000000" w:themeColor="text1"/>
            <w:sz w:val="24"/>
            <w:szCs w:val="24"/>
            <w:bdr w:val="single" w:sz="2" w:space="0" w:color="E2E8F0" w:frame="1"/>
          </w:rPr>
          <w:t>remaja  mulaimencoba</w:t>
        </w:r>
        <w:proofErr w:type="gramEnd"/>
        <w:r w:rsidRPr="00BA658F">
          <w:rPr>
            <w:rFonts w:ascii="Times New Roman" w:eastAsia="Times New Roman" w:hAnsi="Times New Roman" w:cs="Times New Roman"/>
            <w:color w:val="000000" w:themeColor="text1"/>
            <w:sz w:val="24"/>
            <w:szCs w:val="24"/>
            <w:bdr w:val="single" w:sz="2" w:space="0" w:color="E2E8F0" w:frame="1"/>
          </w:rPr>
          <w:t>-coba narkoba, seperti amphetamine-type stimulants ( termasuk didalamnya alkohol,tembakau dan obat-obatan yang diminum tanpa resep atau petunjuk dari dokter, serta obatpsikoaktif ) sehingga menimbulkan berbagai macam masalah pada akhirnya</w:t>
        </w:r>
      </w:ins>
    </w:p>
    <w:p w:rsidR="002D101D" w:rsidRPr="00BA658F" w:rsidRDefault="002D101D" w:rsidP="002D101D">
      <w:pPr>
        <w:spacing w:after="138" w:line="360" w:lineRule="auto"/>
        <w:rPr>
          <w:ins w:id="12" w:author="Unknown"/>
          <w:rFonts w:ascii="Times New Roman" w:eastAsia="Times New Roman" w:hAnsi="Times New Roman" w:cs="Times New Roman"/>
          <w:color w:val="000000" w:themeColor="text1"/>
          <w:sz w:val="24"/>
          <w:szCs w:val="24"/>
        </w:rPr>
      </w:pPr>
    </w:p>
    <w:p w:rsidR="00BA658F" w:rsidRDefault="002D101D" w:rsidP="002D101D">
      <w:pPr>
        <w:tabs>
          <w:tab w:val="left" w:pos="5566"/>
        </w:tabs>
        <w:spacing w:line="360" w:lineRule="auto"/>
        <w:jc w:val="both"/>
        <w:rPr>
          <w:rFonts w:ascii="Times New Roman" w:hAnsi="Times New Roman" w:cs="Times New Roman"/>
          <w:b/>
          <w:color w:val="000000" w:themeColor="text1"/>
          <w:sz w:val="24"/>
          <w:szCs w:val="24"/>
          <w:bdr w:val="single" w:sz="2" w:space="0" w:color="E2E8F0" w:frame="1"/>
          <w:shd w:val="clear" w:color="auto" w:fill="F5F5F5"/>
        </w:rPr>
      </w:pPr>
      <w:r>
        <w:rPr>
          <w:rFonts w:ascii="Times New Roman" w:hAnsi="Times New Roman" w:cs="Times New Roman"/>
          <w:b/>
          <w:color w:val="000000" w:themeColor="text1"/>
          <w:sz w:val="24"/>
          <w:szCs w:val="24"/>
          <w:bdr w:val="single" w:sz="2" w:space="0" w:color="E2E8F0" w:frame="1"/>
          <w:shd w:val="clear" w:color="auto" w:fill="F5F5F5"/>
        </w:rPr>
        <w:t xml:space="preserve">4.4 Gejala dan </w:t>
      </w:r>
      <w:r w:rsidR="00ED7334">
        <w:rPr>
          <w:rFonts w:ascii="Times New Roman" w:hAnsi="Times New Roman" w:cs="Times New Roman"/>
          <w:b/>
          <w:color w:val="000000" w:themeColor="text1"/>
          <w:sz w:val="24"/>
          <w:szCs w:val="24"/>
          <w:bdr w:val="single" w:sz="2" w:space="0" w:color="E2E8F0" w:frame="1"/>
          <w:shd w:val="clear" w:color="auto" w:fill="F5F5F5"/>
        </w:rPr>
        <w:t xml:space="preserve">Akibat </w:t>
      </w:r>
      <w:r>
        <w:rPr>
          <w:rFonts w:ascii="Times New Roman" w:hAnsi="Times New Roman" w:cs="Times New Roman"/>
          <w:b/>
          <w:color w:val="000000" w:themeColor="text1"/>
          <w:sz w:val="24"/>
          <w:szCs w:val="24"/>
          <w:bdr w:val="single" w:sz="2" w:space="0" w:color="E2E8F0" w:frame="1"/>
          <w:shd w:val="clear" w:color="auto" w:fill="F5F5F5"/>
        </w:rPr>
        <w:t>Pen</w:t>
      </w:r>
      <w:r w:rsidR="00ED7334">
        <w:rPr>
          <w:rFonts w:ascii="Times New Roman" w:hAnsi="Times New Roman" w:cs="Times New Roman"/>
          <w:b/>
          <w:color w:val="000000" w:themeColor="text1"/>
          <w:sz w:val="24"/>
          <w:szCs w:val="24"/>
          <w:bdr w:val="single" w:sz="2" w:space="0" w:color="E2E8F0" w:frame="1"/>
          <w:shd w:val="clear" w:color="auto" w:fill="F5F5F5"/>
        </w:rPr>
        <w:t>ggunaan Narkoba</w:t>
      </w:r>
    </w:p>
    <w:p w:rsidR="00ED7334" w:rsidRDefault="00ED7334" w:rsidP="002D101D">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r>
        <w:rPr>
          <w:rFonts w:ascii="Times New Roman" w:hAnsi="Times New Roman" w:cs="Times New Roman"/>
          <w:sz w:val="24"/>
          <w:szCs w:val="24"/>
          <w:bdr w:val="single" w:sz="2" w:space="0" w:color="E2E8F0" w:frame="1"/>
          <w:shd w:val="clear" w:color="auto" w:fill="F5F5F5"/>
        </w:rPr>
        <w:t xml:space="preserve">      </w:t>
      </w:r>
      <w:r w:rsidRPr="00ED7334">
        <w:rPr>
          <w:rFonts w:ascii="Times New Roman" w:hAnsi="Times New Roman" w:cs="Times New Roman"/>
          <w:sz w:val="24"/>
          <w:szCs w:val="24"/>
          <w:bdr w:val="single" w:sz="2" w:space="0" w:color="E2E8F0" w:frame="1"/>
          <w:shd w:val="clear" w:color="auto" w:fill="F5F5F5"/>
        </w:rPr>
        <w:t>Faktor yang mempengaruhi gejala dan akibat narkoba antara lain:</w:t>
      </w:r>
    </w:p>
    <w:p w:rsidR="00ED7334" w:rsidRPr="00ED7334" w:rsidRDefault="00ED7334" w:rsidP="00ED7334">
      <w:pPr>
        <w:pStyle w:val="ListParagraph"/>
        <w:numPr>
          <w:ilvl w:val="0"/>
          <w:numId w:val="1"/>
        </w:numPr>
        <w:tabs>
          <w:tab w:val="left" w:pos="5566"/>
        </w:tabs>
        <w:spacing w:line="360" w:lineRule="auto"/>
        <w:jc w:val="both"/>
        <w:rPr>
          <w:rFonts w:ascii="Times New Roman" w:hAnsi="Times New Roman" w:cs="Times New Roman"/>
          <w:b/>
          <w:color w:val="000000" w:themeColor="text1"/>
          <w:sz w:val="24"/>
          <w:szCs w:val="24"/>
          <w:bdr w:val="single" w:sz="2" w:space="0" w:color="E2E8F0" w:frame="1"/>
          <w:shd w:val="clear" w:color="auto" w:fill="F5F5F5"/>
        </w:rPr>
      </w:pPr>
      <w:r w:rsidRPr="00ED7334">
        <w:rPr>
          <w:rFonts w:ascii="Times New Roman" w:hAnsi="Times New Roman" w:cs="Times New Roman"/>
          <w:sz w:val="24"/>
          <w:szCs w:val="24"/>
          <w:bdr w:val="single" w:sz="2" w:space="0" w:color="E2E8F0" w:frame="1"/>
          <w:shd w:val="clear" w:color="auto" w:fill="F5F5F5"/>
        </w:rPr>
        <w:t xml:space="preserve">Konsentrasi obat, yaitu </w:t>
      </w:r>
      <w:proofErr w:type="gramStart"/>
      <w:r w:rsidRPr="00ED7334">
        <w:rPr>
          <w:rFonts w:ascii="Times New Roman" w:hAnsi="Times New Roman" w:cs="Times New Roman"/>
          <w:sz w:val="24"/>
          <w:szCs w:val="24"/>
          <w:bdr w:val="single" w:sz="2" w:space="0" w:color="E2E8F0" w:frame="1"/>
          <w:shd w:val="clear" w:color="auto" w:fill="F5F5F5"/>
        </w:rPr>
        <w:t>kadar</w:t>
      </w:r>
      <w:proofErr w:type="gramEnd"/>
      <w:r w:rsidRPr="00ED7334">
        <w:rPr>
          <w:rFonts w:ascii="Times New Roman" w:hAnsi="Times New Roman" w:cs="Times New Roman"/>
          <w:sz w:val="24"/>
          <w:szCs w:val="24"/>
          <w:bdr w:val="single" w:sz="2" w:space="0" w:color="E2E8F0" w:frame="1"/>
          <w:shd w:val="clear" w:color="auto" w:fill="F5F5F5"/>
        </w:rPr>
        <w:t xml:space="preserve"> obat yang dikonsumsi. Semakin tinggi </w:t>
      </w:r>
      <w:proofErr w:type="gramStart"/>
      <w:r w:rsidRPr="00ED7334">
        <w:rPr>
          <w:rFonts w:ascii="Times New Roman" w:hAnsi="Times New Roman" w:cs="Times New Roman"/>
          <w:sz w:val="24"/>
          <w:szCs w:val="24"/>
          <w:bdr w:val="single" w:sz="2" w:space="0" w:color="E2E8F0" w:frame="1"/>
          <w:shd w:val="clear" w:color="auto" w:fill="F5F5F5"/>
        </w:rPr>
        <w:t>kadar</w:t>
      </w:r>
      <w:proofErr w:type="gramEnd"/>
      <w:r w:rsidRPr="00ED7334">
        <w:rPr>
          <w:rFonts w:ascii="Times New Roman" w:hAnsi="Times New Roman" w:cs="Times New Roman"/>
          <w:sz w:val="24"/>
          <w:szCs w:val="24"/>
          <w:bdr w:val="single" w:sz="2" w:space="0" w:color="E2E8F0" w:frame="1"/>
          <w:shd w:val="clear" w:color="auto" w:fill="F5F5F5"/>
        </w:rPr>
        <w:t xml:space="preserve"> obat maka akanmerasakan   gejala   yang   lebih   kuat   pula.   Sebelum   dikonsumsi,   narkoba   dilarutkan   dalampelarut tertentu</w:t>
      </w:r>
      <w:proofErr w:type="gramStart"/>
      <w:r w:rsidRPr="00ED7334">
        <w:rPr>
          <w:rFonts w:ascii="Times New Roman" w:hAnsi="Times New Roman" w:cs="Times New Roman"/>
          <w:sz w:val="24"/>
          <w:szCs w:val="24"/>
          <w:bdr w:val="single" w:sz="2" w:space="0" w:color="E2E8F0" w:frame="1"/>
          <w:shd w:val="clear" w:color="auto" w:fill="F5F5F5"/>
        </w:rPr>
        <w:t>,dapat</w:t>
      </w:r>
      <w:proofErr w:type="gramEnd"/>
      <w:r w:rsidRPr="00ED7334">
        <w:rPr>
          <w:rFonts w:ascii="Times New Roman" w:hAnsi="Times New Roman" w:cs="Times New Roman"/>
          <w:sz w:val="24"/>
          <w:szCs w:val="24"/>
          <w:bdr w:val="single" w:sz="2" w:space="0" w:color="E2E8F0" w:frame="1"/>
          <w:shd w:val="clear" w:color="auto" w:fill="F5F5F5"/>
        </w:rPr>
        <w:t xml:space="preserve"> air atau minuman beralkohol.</w:t>
      </w:r>
    </w:p>
    <w:p w:rsidR="00ED7334" w:rsidRPr="00ED7334" w:rsidRDefault="00ED7334" w:rsidP="00ED7334">
      <w:pPr>
        <w:pStyle w:val="ListParagraph"/>
        <w:numPr>
          <w:ilvl w:val="0"/>
          <w:numId w:val="1"/>
        </w:numPr>
        <w:tabs>
          <w:tab w:val="left" w:pos="5566"/>
        </w:tabs>
        <w:spacing w:line="360" w:lineRule="auto"/>
        <w:jc w:val="both"/>
        <w:rPr>
          <w:rFonts w:ascii="Times New Roman" w:hAnsi="Times New Roman" w:cs="Times New Roman"/>
          <w:b/>
          <w:color w:val="000000" w:themeColor="text1"/>
          <w:sz w:val="24"/>
          <w:szCs w:val="24"/>
          <w:bdr w:val="single" w:sz="2" w:space="0" w:color="E2E8F0" w:frame="1"/>
          <w:shd w:val="clear" w:color="auto" w:fill="F5F5F5"/>
        </w:rPr>
      </w:pPr>
      <w:r w:rsidRPr="00ED7334">
        <w:rPr>
          <w:rFonts w:ascii="Times New Roman" w:hAnsi="Times New Roman" w:cs="Times New Roman"/>
          <w:sz w:val="24"/>
          <w:szCs w:val="24"/>
          <w:bdr w:val="single" w:sz="2" w:space="0" w:color="E2E8F0" w:frame="1"/>
          <w:shd w:val="clear" w:color="auto" w:fill="F5F5F5"/>
        </w:rPr>
        <w:t>Jenis pelarut mempengaruhi efektivitas kerja zat aktif yang terkandung dalam narkoba.</w:t>
      </w:r>
    </w:p>
    <w:p w:rsidR="00ED7334" w:rsidRDefault="00ED7334" w:rsidP="00ED7334">
      <w:pPr>
        <w:pStyle w:val="ListParagraph"/>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p>
    <w:p w:rsidR="00ED7334" w:rsidRPr="00EE2CD6" w:rsidRDefault="00ED7334" w:rsidP="00ED7334">
      <w:pPr>
        <w:pStyle w:val="ListParagraph"/>
        <w:numPr>
          <w:ilvl w:val="0"/>
          <w:numId w:val="1"/>
        </w:numPr>
        <w:tabs>
          <w:tab w:val="left" w:pos="5566"/>
        </w:tabs>
        <w:spacing w:line="360" w:lineRule="auto"/>
        <w:jc w:val="both"/>
        <w:rPr>
          <w:rFonts w:ascii="Times New Roman" w:hAnsi="Times New Roman" w:cs="Times New Roman"/>
          <w:b/>
          <w:color w:val="000000" w:themeColor="text1"/>
          <w:sz w:val="24"/>
          <w:szCs w:val="24"/>
          <w:bdr w:val="single" w:sz="2" w:space="0" w:color="E2E8F0" w:frame="1"/>
          <w:shd w:val="clear" w:color="auto" w:fill="F5F5F5"/>
        </w:rPr>
      </w:pPr>
      <w:r w:rsidRPr="00ED7334">
        <w:rPr>
          <w:rFonts w:ascii="Times New Roman" w:hAnsi="Times New Roman" w:cs="Times New Roman"/>
          <w:sz w:val="24"/>
          <w:szCs w:val="24"/>
          <w:bdr w:val="single" w:sz="2" w:space="0" w:color="E2E8F0" w:frame="1"/>
          <w:shd w:val="clear" w:color="auto" w:fill="F5F5F5"/>
        </w:rPr>
        <w:t xml:space="preserve">Lamanya   mengkonsumsi   obat   karena   sakit,   </w:t>
      </w:r>
      <w:proofErr w:type="gramStart"/>
      <w:r w:rsidRPr="00ED7334">
        <w:rPr>
          <w:rFonts w:ascii="Times New Roman" w:hAnsi="Times New Roman" w:cs="Times New Roman"/>
          <w:sz w:val="24"/>
          <w:szCs w:val="24"/>
          <w:bdr w:val="single" w:sz="2" w:space="0" w:color="E2E8F0" w:frame="1"/>
          <w:shd w:val="clear" w:color="auto" w:fill="F5F5F5"/>
        </w:rPr>
        <w:t>akan</w:t>
      </w:r>
      <w:proofErr w:type="gramEnd"/>
      <w:r w:rsidRPr="00ED7334">
        <w:rPr>
          <w:rFonts w:ascii="Times New Roman" w:hAnsi="Times New Roman" w:cs="Times New Roman"/>
          <w:sz w:val="24"/>
          <w:szCs w:val="24"/>
          <w:bdr w:val="single" w:sz="2" w:space="0" w:color="E2E8F0" w:frame="1"/>
          <w:shd w:val="clear" w:color="auto" w:fill="F5F5F5"/>
        </w:rPr>
        <w:t xml:space="preserve">   terpengaruh   oleh   dosis   dalam   obat.Pengaruhnya juga akan bertahan lama.Apabila sebelumnya pengguna telah merasa sakit dan</w:t>
      </w:r>
      <w:r>
        <w:rPr>
          <w:rFonts w:ascii="Times New Roman" w:hAnsi="Times New Roman" w:cs="Times New Roman"/>
          <w:sz w:val="24"/>
          <w:szCs w:val="24"/>
          <w:bdr w:val="single" w:sz="2" w:space="0" w:color="E2E8F0" w:frame="1"/>
          <w:shd w:val="clear" w:color="auto" w:fill="F5F5F5"/>
        </w:rPr>
        <w:t xml:space="preserve"> </w:t>
      </w:r>
      <w:r w:rsidRPr="00ED7334">
        <w:rPr>
          <w:rFonts w:ascii="Times New Roman" w:hAnsi="Times New Roman" w:cs="Times New Roman"/>
          <w:sz w:val="24"/>
          <w:szCs w:val="24"/>
          <w:bdr w:val="single" w:sz="2" w:space="0" w:color="E2E8F0" w:frame="1"/>
          <w:shd w:val="clear" w:color="auto" w:fill="F5F5F5"/>
        </w:rPr>
        <w:t>selamaitu mengkonsumsi maka pengaruh yang dirasakan akan besar.</w:t>
      </w:r>
    </w:p>
    <w:p w:rsidR="00EE2CD6" w:rsidRPr="00EE2CD6" w:rsidRDefault="00EE2CD6" w:rsidP="00EE2CD6">
      <w:pPr>
        <w:pStyle w:val="ListParagraph"/>
        <w:rPr>
          <w:rFonts w:ascii="Times New Roman" w:hAnsi="Times New Roman" w:cs="Times New Roman"/>
          <w:b/>
          <w:color w:val="000000" w:themeColor="text1"/>
          <w:sz w:val="24"/>
          <w:szCs w:val="24"/>
          <w:bdr w:val="single" w:sz="2" w:space="0" w:color="E2E8F0" w:frame="1"/>
          <w:shd w:val="clear" w:color="auto" w:fill="F5F5F5"/>
        </w:rPr>
      </w:pPr>
    </w:p>
    <w:p w:rsidR="00EE2CD6" w:rsidRDefault="00EE2CD6" w:rsidP="00EE2CD6">
      <w:pPr>
        <w:tabs>
          <w:tab w:val="left" w:pos="5566"/>
        </w:tabs>
        <w:spacing w:line="360" w:lineRule="auto"/>
        <w:jc w:val="both"/>
        <w:rPr>
          <w:rFonts w:ascii="Times New Roman" w:hAnsi="Times New Roman" w:cs="Times New Roman"/>
          <w:sz w:val="24"/>
          <w:szCs w:val="24"/>
          <w:shd w:val="clear" w:color="auto" w:fill="F5F5F5"/>
        </w:rPr>
      </w:pPr>
      <w:r w:rsidRPr="00EE2CD6">
        <w:rPr>
          <w:rFonts w:ascii="Times New Roman" w:hAnsi="Times New Roman" w:cs="Times New Roman"/>
          <w:sz w:val="24"/>
          <w:szCs w:val="24"/>
          <w:shd w:val="clear" w:color="auto" w:fill="F5F5F5"/>
        </w:rPr>
        <w:lastRenderedPageBreak/>
        <w:t xml:space="preserve">Gejala Umum Penanda bagi Pemakai </w:t>
      </w:r>
      <w:proofErr w:type="gramStart"/>
      <w:r w:rsidRPr="00EE2CD6">
        <w:rPr>
          <w:rFonts w:ascii="Times New Roman" w:hAnsi="Times New Roman" w:cs="Times New Roman"/>
          <w:sz w:val="24"/>
          <w:szCs w:val="24"/>
          <w:shd w:val="clear" w:color="auto" w:fill="F5F5F5"/>
        </w:rPr>
        <w:t>Narkoba</w:t>
      </w:r>
      <w:r>
        <w:rPr>
          <w:rFonts w:ascii="Times New Roman" w:hAnsi="Times New Roman" w:cs="Times New Roman"/>
          <w:sz w:val="24"/>
          <w:szCs w:val="24"/>
          <w:shd w:val="clear" w:color="auto" w:fill="F5F5F5"/>
        </w:rPr>
        <w:t xml:space="preserve"> :</w:t>
      </w:r>
      <w:proofErr w:type="gramEnd"/>
    </w:p>
    <w:p w:rsidR="00EE2CD6" w:rsidRDefault="00EE2CD6" w:rsidP="00EE2CD6">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r w:rsidRPr="00EE2CD6">
        <w:rPr>
          <w:rFonts w:ascii="Times New Roman" w:hAnsi="Times New Roman" w:cs="Times New Roman"/>
          <w:sz w:val="24"/>
          <w:szCs w:val="24"/>
          <w:bdr w:val="single" w:sz="2" w:space="0" w:color="E2E8F0" w:frame="1"/>
          <w:shd w:val="clear" w:color="auto" w:fill="F5F5F5"/>
        </w:rPr>
        <w:t>Pada awalnya akan menimbulkan rasa tidak nyaman seperti mual, muntah, pusing, pandangankabur (Kesadaran kurang)</w:t>
      </w:r>
      <w:proofErr w:type="gramStart"/>
      <w:r w:rsidRPr="00EE2CD6">
        <w:rPr>
          <w:rFonts w:ascii="Times New Roman" w:hAnsi="Times New Roman" w:cs="Times New Roman"/>
          <w:sz w:val="24"/>
          <w:szCs w:val="24"/>
          <w:bdr w:val="single" w:sz="2" w:space="0" w:color="E2E8F0" w:frame="1"/>
          <w:shd w:val="clear" w:color="auto" w:fill="F5F5F5"/>
        </w:rPr>
        <w:t>,dan</w:t>
      </w:r>
      <w:proofErr w:type="gramEnd"/>
      <w:r w:rsidRPr="00EE2CD6">
        <w:rPr>
          <w:rFonts w:ascii="Times New Roman" w:hAnsi="Times New Roman" w:cs="Times New Roman"/>
          <w:sz w:val="24"/>
          <w:szCs w:val="24"/>
          <w:bdr w:val="single" w:sz="2" w:space="0" w:color="E2E8F0" w:frame="1"/>
          <w:shd w:val="clear" w:color="auto" w:fill="F5F5F5"/>
        </w:rPr>
        <w:t xml:space="preserve"> rasa gelisah. Bila menggunakan obat bersifat analgetik (Jenisnarkotika) menimbulkan rasa senang berlebihan dan perasaan menlayang (Fly).Jika konsumsi jenis Psikotropika gejala awal khayalan yang indah-indah, rasa tenang, danpercaya diri. Untuk zat adiktif dan bahan berbahaya lain, mengenakkan dan menyenangkanmenimbulkan rasa aman seolah dunia indah &amp; nikmatPerubahan Psikis atau Kejiwaan karena Pengaruh NarkobaPerubahan tingkah laku antara </w:t>
      </w:r>
      <w:proofErr w:type="gramStart"/>
      <w:r w:rsidRPr="00EE2CD6">
        <w:rPr>
          <w:rFonts w:ascii="Times New Roman" w:hAnsi="Times New Roman" w:cs="Times New Roman"/>
          <w:sz w:val="24"/>
          <w:szCs w:val="24"/>
          <w:bdr w:val="single" w:sz="2" w:space="0" w:color="E2E8F0" w:frame="1"/>
          <w:shd w:val="clear" w:color="auto" w:fill="F5F5F5"/>
        </w:rPr>
        <w:t>lain :</w:t>
      </w:r>
      <w:proofErr w:type="gramEnd"/>
    </w:p>
    <w:p w:rsidR="00EE2CD6" w:rsidRDefault="00EE2CD6" w:rsidP="00EE2CD6">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r w:rsidRPr="00EE2CD6">
        <w:rPr>
          <w:rFonts w:ascii="Times New Roman" w:hAnsi="Times New Roman" w:cs="Times New Roman"/>
          <w:sz w:val="24"/>
          <w:szCs w:val="24"/>
          <w:bdr w:val="single" w:sz="2" w:space="0" w:color="E2E8F0" w:frame="1"/>
          <w:shd w:val="clear" w:color="auto" w:fill="F5F5F5"/>
        </w:rPr>
        <w:sym w:font="Symbol" w:char="F0B7"/>
      </w:r>
      <w:r w:rsidRPr="00EE2CD6">
        <w:rPr>
          <w:rFonts w:ascii="Times New Roman" w:hAnsi="Times New Roman" w:cs="Times New Roman"/>
          <w:sz w:val="24"/>
          <w:szCs w:val="24"/>
          <w:bdr w:val="single" w:sz="2" w:space="0" w:color="E2E8F0" w:frame="1"/>
          <w:shd w:val="clear" w:color="auto" w:fill="F5F5F5"/>
        </w:rPr>
        <w:t>Menjadi Introvert (Tertutup)</w:t>
      </w:r>
    </w:p>
    <w:p w:rsidR="00EE2CD6" w:rsidRDefault="00EE2CD6" w:rsidP="00EE2CD6">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r w:rsidRPr="00EE2CD6">
        <w:rPr>
          <w:rFonts w:ascii="Times New Roman" w:hAnsi="Times New Roman" w:cs="Times New Roman"/>
          <w:sz w:val="24"/>
          <w:szCs w:val="24"/>
          <w:bdr w:val="single" w:sz="2" w:space="0" w:color="E2E8F0" w:frame="1"/>
          <w:shd w:val="clear" w:color="auto" w:fill="F5F5F5"/>
        </w:rPr>
        <w:sym w:font="Symbol" w:char="F0B7"/>
      </w:r>
      <w:r w:rsidRPr="00EE2CD6">
        <w:rPr>
          <w:rFonts w:ascii="Times New Roman" w:hAnsi="Times New Roman" w:cs="Times New Roman"/>
          <w:sz w:val="24"/>
          <w:szCs w:val="24"/>
          <w:bdr w:val="single" w:sz="2" w:space="0" w:color="E2E8F0" w:frame="1"/>
          <w:shd w:val="clear" w:color="auto" w:fill="F5F5F5"/>
        </w:rPr>
        <w:t>Menjadi tidak dapat mengontrol emosi</w:t>
      </w:r>
    </w:p>
    <w:p w:rsidR="00EE2CD6" w:rsidRDefault="00EE2CD6" w:rsidP="00EE2CD6">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r w:rsidRPr="00EE2CD6">
        <w:rPr>
          <w:rFonts w:ascii="Times New Roman" w:hAnsi="Times New Roman" w:cs="Times New Roman"/>
          <w:sz w:val="24"/>
          <w:szCs w:val="24"/>
          <w:bdr w:val="single" w:sz="2" w:space="0" w:color="E2E8F0" w:frame="1"/>
          <w:shd w:val="clear" w:color="auto" w:fill="F5F5F5"/>
        </w:rPr>
        <w:sym w:font="Symbol" w:char="F0B7"/>
      </w:r>
      <w:r w:rsidRPr="00EE2CD6">
        <w:rPr>
          <w:rFonts w:ascii="Times New Roman" w:hAnsi="Times New Roman" w:cs="Times New Roman"/>
          <w:sz w:val="24"/>
          <w:szCs w:val="24"/>
          <w:bdr w:val="single" w:sz="2" w:space="0" w:color="E2E8F0" w:frame="1"/>
          <w:shd w:val="clear" w:color="auto" w:fill="F5F5F5"/>
        </w:rPr>
        <w:t>Suka mencuri</w:t>
      </w:r>
    </w:p>
    <w:p w:rsidR="00EE2CD6" w:rsidRDefault="00EE2CD6" w:rsidP="00EE2CD6">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r w:rsidRPr="00EE2CD6">
        <w:rPr>
          <w:rFonts w:ascii="Times New Roman" w:hAnsi="Times New Roman" w:cs="Times New Roman"/>
          <w:sz w:val="24"/>
          <w:szCs w:val="24"/>
          <w:bdr w:val="single" w:sz="2" w:space="0" w:color="E2E8F0" w:frame="1"/>
          <w:shd w:val="clear" w:color="auto" w:fill="F5F5F5"/>
        </w:rPr>
        <w:sym w:font="Symbol" w:char="F0B7"/>
      </w:r>
      <w:r w:rsidRPr="00EE2CD6">
        <w:rPr>
          <w:rFonts w:ascii="Times New Roman" w:hAnsi="Times New Roman" w:cs="Times New Roman"/>
          <w:sz w:val="24"/>
          <w:szCs w:val="24"/>
          <w:bdr w:val="single" w:sz="2" w:space="0" w:color="E2E8F0" w:frame="1"/>
          <w:shd w:val="clear" w:color="auto" w:fill="F5F5F5"/>
        </w:rPr>
        <w:t>Berbohong</w:t>
      </w:r>
    </w:p>
    <w:p w:rsidR="00EE2CD6" w:rsidRDefault="00EE2CD6" w:rsidP="00EE2CD6">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r w:rsidRPr="00EE2CD6">
        <w:rPr>
          <w:rFonts w:ascii="Times New Roman" w:hAnsi="Times New Roman" w:cs="Times New Roman"/>
          <w:sz w:val="24"/>
          <w:szCs w:val="24"/>
          <w:bdr w:val="single" w:sz="2" w:space="0" w:color="E2E8F0" w:frame="1"/>
          <w:shd w:val="clear" w:color="auto" w:fill="F5F5F5"/>
        </w:rPr>
        <w:sym w:font="Symbol" w:char="F0B7"/>
      </w:r>
      <w:r w:rsidRPr="00EE2CD6">
        <w:rPr>
          <w:rFonts w:ascii="Times New Roman" w:hAnsi="Times New Roman" w:cs="Times New Roman"/>
          <w:sz w:val="24"/>
          <w:szCs w:val="24"/>
          <w:bdr w:val="single" w:sz="2" w:space="0" w:color="E2E8F0" w:frame="1"/>
          <w:shd w:val="clear" w:color="auto" w:fill="F5F5F5"/>
        </w:rPr>
        <w:t>Kasar dan tidak sopan</w:t>
      </w:r>
    </w:p>
    <w:p w:rsidR="00EE2CD6" w:rsidRDefault="00EE2CD6" w:rsidP="00EE2CD6">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r w:rsidRPr="00EE2CD6">
        <w:rPr>
          <w:rFonts w:ascii="Times New Roman" w:hAnsi="Times New Roman" w:cs="Times New Roman"/>
          <w:sz w:val="24"/>
          <w:szCs w:val="24"/>
          <w:bdr w:val="single" w:sz="2" w:space="0" w:color="E2E8F0" w:frame="1"/>
          <w:shd w:val="clear" w:color="auto" w:fill="F5F5F5"/>
        </w:rPr>
        <w:sym w:font="Symbol" w:char="F0B7"/>
      </w:r>
      <w:r w:rsidRPr="00EE2CD6">
        <w:rPr>
          <w:rFonts w:ascii="Times New Roman" w:hAnsi="Times New Roman" w:cs="Times New Roman"/>
          <w:sz w:val="24"/>
          <w:szCs w:val="24"/>
          <w:bdr w:val="single" w:sz="2" w:space="0" w:color="E2E8F0" w:frame="1"/>
          <w:shd w:val="clear" w:color="auto" w:fill="F5F5F5"/>
        </w:rPr>
        <w:t>Acuh dan jorok</w:t>
      </w:r>
    </w:p>
    <w:p w:rsidR="00EE2CD6" w:rsidRDefault="00EE2CD6" w:rsidP="00EE2CD6">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r w:rsidRPr="00EE2CD6">
        <w:rPr>
          <w:rFonts w:ascii="Times New Roman" w:hAnsi="Times New Roman" w:cs="Times New Roman"/>
          <w:sz w:val="24"/>
          <w:szCs w:val="24"/>
          <w:bdr w:val="single" w:sz="2" w:space="0" w:color="E2E8F0" w:frame="1"/>
          <w:shd w:val="clear" w:color="auto" w:fill="F5F5F5"/>
        </w:rPr>
        <w:sym w:font="Symbol" w:char="F0B7"/>
      </w:r>
      <w:r w:rsidRPr="00EE2CD6">
        <w:rPr>
          <w:rFonts w:ascii="Times New Roman" w:hAnsi="Times New Roman" w:cs="Times New Roman"/>
          <w:sz w:val="24"/>
          <w:szCs w:val="24"/>
          <w:bdr w:val="single" w:sz="2" w:space="0" w:color="E2E8F0" w:frame="1"/>
          <w:shd w:val="clear" w:color="auto" w:fill="F5F5F5"/>
        </w:rPr>
        <w:t>Pola makan dan tidur berubah</w:t>
      </w:r>
    </w:p>
    <w:p w:rsidR="00EE2CD6" w:rsidRDefault="00EE2CD6" w:rsidP="00EE2CD6">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r w:rsidRPr="00EE2CD6">
        <w:rPr>
          <w:rFonts w:ascii="Times New Roman" w:hAnsi="Times New Roman" w:cs="Times New Roman"/>
          <w:sz w:val="24"/>
          <w:szCs w:val="24"/>
          <w:bdr w:val="single" w:sz="2" w:space="0" w:color="E2E8F0" w:frame="1"/>
          <w:shd w:val="clear" w:color="auto" w:fill="F5F5F5"/>
        </w:rPr>
        <w:sym w:font="Symbol" w:char="F0B7"/>
      </w:r>
      <w:r w:rsidRPr="00EE2CD6">
        <w:rPr>
          <w:rFonts w:ascii="Times New Roman" w:hAnsi="Times New Roman" w:cs="Times New Roman"/>
          <w:sz w:val="24"/>
          <w:szCs w:val="24"/>
          <w:bdr w:val="single" w:sz="2" w:space="0" w:color="E2E8F0" w:frame="1"/>
          <w:shd w:val="clear" w:color="auto" w:fill="F5F5F5"/>
        </w:rPr>
        <w:t>Bicara tidak jelas serta jalanya sempoyongan</w:t>
      </w:r>
    </w:p>
    <w:p w:rsidR="00EE2CD6" w:rsidRDefault="00EE2CD6" w:rsidP="00EE2CD6">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r w:rsidRPr="00EE2CD6">
        <w:rPr>
          <w:rFonts w:ascii="Times New Roman" w:hAnsi="Times New Roman" w:cs="Times New Roman"/>
          <w:sz w:val="24"/>
          <w:szCs w:val="24"/>
          <w:bdr w:val="single" w:sz="2" w:space="0" w:color="E2E8F0" w:frame="1"/>
          <w:shd w:val="clear" w:color="auto" w:fill="F5F5F5"/>
        </w:rPr>
        <w:sym w:font="Symbol" w:char="F0B7"/>
      </w:r>
      <w:proofErr w:type="gramStart"/>
      <w:r w:rsidRPr="00EE2CD6">
        <w:rPr>
          <w:rFonts w:ascii="Times New Roman" w:hAnsi="Times New Roman" w:cs="Times New Roman"/>
          <w:sz w:val="24"/>
          <w:szCs w:val="24"/>
          <w:bdr w:val="single" w:sz="2" w:space="0" w:color="E2E8F0" w:frame="1"/>
          <w:shd w:val="clear" w:color="auto" w:fill="F5F5F5"/>
        </w:rPr>
        <w:t>Perubahan fisik misalnya kurus dan berwajah kuyu.</w:t>
      </w:r>
      <w:proofErr w:type="gramEnd"/>
    </w:p>
    <w:p w:rsidR="00EE2CD6" w:rsidRDefault="00EE2CD6" w:rsidP="00EE2CD6">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r w:rsidRPr="00EE2CD6">
        <w:rPr>
          <w:rFonts w:ascii="Times New Roman" w:hAnsi="Times New Roman" w:cs="Times New Roman"/>
          <w:sz w:val="24"/>
          <w:szCs w:val="24"/>
          <w:bdr w:val="single" w:sz="2" w:space="0" w:color="E2E8F0" w:frame="1"/>
          <w:shd w:val="clear" w:color="auto" w:fill="F5F5F5"/>
        </w:rPr>
        <w:t>Perubahan fisik antara</w:t>
      </w:r>
      <w:r>
        <w:rPr>
          <w:rFonts w:ascii="Times New Roman" w:hAnsi="Times New Roman" w:cs="Times New Roman"/>
          <w:sz w:val="24"/>
          <w:szCs w:val="24"/>
          <w:bdr w:val="single" w:sz="2" w:space="0" w:color="E2E8F0" w:frame="1"/>
          <w:shd w:val="clear" w:color="auto" w:fill="F5F5F5"/>
        </w:rPr>
        <w:t xml:space="preserve"> </w:t>
      </w:r>
      <w:r w:rsidRPr="00EE2CD6">
        <w:rPr>
          <w:rFonts w:ascii="Times New Roman" w:hAnsi="Times New Roman" w:cs="Times New Roman"/>
          <w:sz w:val="24"/>
          <w:szCs w:val="24"/>
          <w:bdr w:val="single" w:sz="2" w:space="0" w:color="E2E8F0" w:frame="1"/>
          <w:shd w:val="clear" w:color="auto" w:fill="F5F5F5"/>
        </w:rPr>
        <w:t>lain:</w:t>
      </w:r>
    </w:p>
    <w:p w:rsidR="00EE2CD6" w:rsidRDefault="00EE2CD6" w:rsidP="00EE2CD6">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r w:rsidRPr="00EE2CD6">
        <w:rPr>
          <w:rFonts w:ascii="Times New Roman" w:hAnsi="Times New Roman" w:cs="Times New Roman"/>
          <w:sz w:val="24"/>
          <w:szCs w:val="24"/>
          <w:bdr w:val="single" w:sz="2" w:space="0" w:color="E2E8F0" w:frame="1"/>
          <w:shd w:val="clear" w:color="auto" w:fill="F5F5F5"/>
        </w:rPr>
        <w:sym w:font="Symbol" w:char="F0B7"/>
      </w:r>
      <w:r w:rsidRPr="00EE2CD6">
        <w:rPr>
          <w:rFonts w:ascii="Times New Roman" w:hAnsi="Times New Roman" w:cs="Times New Roman"/>
          <w:sz w:val="24"/>
          <w:szCs w:val="24"/>
          <w:bdr w:val="single" w:sz="2" w:space="0" w:color="E2E8F0" w:frame="1"/>
          <w:shd w:val="clear" w:color="auto" w:fill="F5F5F5"/>
        </w:rPr>
        <w:t>Muka pucat dan pandangan kosong</w:t>
      </w:r>
    </w:p>
    <w:p w:rsidR="00EE2CD6" w:rsidRDefault="00EE2CD6" w:rsidP="00EE2CD6">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r w:rsidRPr="00EE2CD6">
        <w:rPr>
          <w:rFonts w:ascii="Times New Roman" w:hAnsi="Times New Roman" w:cs="Times New Roman"/>
          <w:sz w:val="24"/>
          <w:szCs w:val="24"/>
          <w:bdr w:val="single" w:sz="2" w:space="0" w:color="E2E8F0" w:frame="1"/>
          <w:shd w:val="clear" w:color="auto" w:fill="F5F5F5"/>
        </w:rPr>
        <w:sym w:font="Symbol" w:char="F0B7"/>
      </w:r>
      <w:r w:rsidRPr="00EE2CD6">
        <w:rPr>
          <w:rFonts w:ascii="Times New Roman" w:hAnsi="Times New Roman" w:cs="Times New Roman"/>
          <w:sz w:val="24"/>
          <w:szCs w:val="24"/>
          <w:bdr w:val="single" w:sz="2" w:space="0" w:color="E2E8F0" w:frame="1"/>
          <w:shd w:val="clear" w:color="auto" w:fill="F5F5F5"/>
        </w:rPr>
        <w:t>Tubuh kurus karena hilangnya nafsu makan</w:t>
      </w:r>
    </w:p>
    <w:p w:rsidR="00EE2CD6" w:rsidRDefault="00EE2CD6" w:rsidP="00EE2CD6">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r w:rsidRPr="00EE2CD6">
        <w:rPr>
          <w:rFonts w:ascii="Times New Roman" w:hAnsi="Times New Roman" w:cs="Times New Roman"/>
          <w:sz w:val="24"/>
          <w:szCs w:val="24"/>
          <w:bdr w:val="single" w:sz="2" w:space="0" w:color="E2E8F0" w:frame="1"/>
          <w:shd w:val="clear" w:color="auto" w:fill="F5F5F5"/>
        </w:rPr>
        <w:sym w:font="Symbol" w:char="F0B7"/>
      </w:r>
      <w:r w:rsidRPr="00EE2CD6">
        <w:rPr>
          <w:rFonts w:ascii="Times New Roman" w:hAnsi="Times New Roman" w:cs="Times New Roman"/>
          <w:sz w:val="24"/>
          <w:szCs w:val="24"/>
          <w:bdr w:val="single" w:sz="2" w:space="0" w:color="E2E8F0" w:frame="1"/>
          <w:shd w:val="clear" w:color="auto" w:fill="F5F5F5"/>
        </w:rPr>
        <w:t>Daya tahan tubuh turun, sering batuk, pilek, kedinginan</w:t>
      </w:r>
    </w:p>
    <w:p w:rsidR="00EE2CD6" w:rsidRDefault="00EE2CD6" w:rsidP="00EE2CD6">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r w:rsidRPr="00EE2CD6">
        <w:rPr>
          <w:rFonts w:ascii="Times New Roman" w:hAnsi="Times New Roman" w:cs="Times New Roman"/>
          <w:sz w:val="24"/>
          <w:szCs w:val="24"/>
          <w:bdr w:val="single" w:sz="2" w:space="0" w:color="E2E8F0" w:frame="1"/>
          <w:shd w:val="clear" w:color="auto" w:fill="F5F5F5"/>
        </w:rPr>
        <w:sym w:font="Symbol" w:char="F0B7"/>
      </w:r>
      <w:r w:rsidRPr="00EE2CD6">
        <w:rPr>
          <w:rFonts w:ascii="Times New Roman" w:hAnsi="Times New Roman" w:cs="Times New Roman"/>
          <w:sz w:val="24"/>
          <w:szCs w:val="24"/>
          <w:bdr w:val="single" w:sz="2" w:space="0" w:color="E2E8F0" w:frame="1"/>
          <w:shd w:val="clear" w:color="auto" w:fill="F5F5F5"/>
        </w:rPr>
        <w:t>Mata terus menerus berair, serta hidung dan mulut kering</w:t>
      </w:r>
    </w:p>
    <w:p w:rsidR="00EE2CD6" w:rsidRPr="00EE2CD6" w:rsidRDefault="00EE2CD6" w:rsidP="00EE2CD6">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r w:rsidRPr="00EE2CD6">
        <w:rPr>
          <w:rFonts w:ascii="Times New Roman" w:hAnsi="Times New Roman" w:cs="Times New Roman"/>
          <w:sz w:val="24"/>
          <w:szCs w:val="24"/>
          <w:bdr w:val="single" w:sz="2" w:space="0" w:color="E2E8F0" w:frame="1"/>
          <w:shd w:val="clear" w:color="auto" w:fill="F5F5F5"/>
        </w:rPr>
        <w:lastRenderedPageBreak/>
        <w:t>Efek Narkoba pada Tubuh</w:t>
      </w:r>
    </w:p>
    <w:p w:rsidR="00EE2CD6" w:rsidRPr="00EE2CD6" w:rsidRDefault="00EE2CD6" w:rsidP="00EE2CD6">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r w:rsidRPr="00EE2CD6">
        <w:rPr>
          <w:rFonts w:ascii="Times New Roman" w:hAnsi="Times New Roman" w:cs="Times New Roman"/>
          <w:sz w:val="24"/>
          <w:szCs w:val="24"/>
          <w:bdr w:val="single" w:sz="2" w:space="0" w:color="E2E8F0" w:frame="1"/>
          <w:shd w:val="clear" w:color="auto" w:fill="F5F5F5"/>
        </w:rPr>
        <w:sym w:font="Symbol" w:char="F0B7"/>
      </w:r>
      <w:r w:rsidRPr="00EE2CD6">
        <w:rPr>
          <w:rFonts w:ascii="Times New Roman" w:hAnsi="Times New Roman" w:cs="Times New Roman"/>
          <w:sz w:val="24"/>
          <w:szCs w:val="24"/>
          <w:bdr w:val="single" w:sz="2" w:space="0" w:color="E2E8F0" w:frame="1"/>
          <w:shd w:val="clear" w:color="auto" w:fill="F5F5F5"/>
        </w:rPr>
        <w:t>Pada otak, narkoba dapat mengakibatkan perdarahan pada pembuluh darah otak (stroke)</w:t>
      </w:r>
    </w:p>
    <w:p w:rsidR="00EE2CD6" w:rsidRPr="00EE2CD6" w:rsidRDefault="00EE2CD6" w:rsidP="00EE2CD6">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r w:rsidRPr="00EE2CD6">
        <w:rPr>
          <w:rFonts w:ascii="Times New Roman" w:hAnsi="Times New Roman" w:cs="Times New Roman"/>
          <w:sz w:val="24"/>
          <w:szCs w:val="24"/>
          <w:bdr w:val="single" w:sz="2" w:space="0" w:color="E2E8F0" w:frame="1"/>
          <w:shd w:val="clear" w:color="auto" w:fill="F5F5F5"/>
        </w:rPr>
        <w:sym w:font="Symbol" w:char="F0B7"/>
      </w:r>
      <w:r w:rsidRPr="00EE2CD6">
        <w:rPr>
          <w:rFonts w:ascii="Times New Roman" w:hAnsi="Times New Roman" w:cs="Times New Roman"/>
          <w:sz w:val="24"/>
          <w:szCs w:val="24"/>
          <w:bdr w:val="single" w:sz="2" w:space="0" w:color="E2E8F0" w:frame="1"/>
          <w:shd w:val="clear" w:color="auto" w:fill="F5F5F5"/>
        </w:rPr>
        <w:t>Pada paru, mengakibatkan asma, bronkhitis dan kegagalan pernafasan</w:t>
      </w:r>
    </w:p>
    <w:p w:rsidR="00EE2CD6" w:rsidRPr="00EE2CD6" w:rsidRDefault="00EE2CD6" w:rsidP="00EE2CD6">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r w:rsidRPr="00EE2CD6">
        <w:rPr>
          <w:rFonts w:ascii="Times New Roman" w:hAnsi="Times New Roman" w:cs="Times New Roman"/>
          <w:sz w:val="24"/>
          <w:szCs w:val="24"/>
          <w:bdr w:val="single" w:sz="2" w:space="0" w:color="E2E8F0" w:frame="1"/>
          <w:shd w:val="clear" w:color="auto" w:fill="F5F5F5"/>
        </w:rPr>
        <w:sym w:font="Symbol" w:char="F0B7"/>
      </w:r>
      <w:r w:rsidRPr="00EE2CD6">
        <w:rPr>
          <w:rFonts w:ascii="Times New Roman" w:hAnsi="Times New Roman" w:cs="Times New Roman"/>
          <w:sz w:val="24"/>
          <w:szCs w:val="24"/>
          <w:bdr w:val="single" w:sz="2" w:space="0" w:color="E2E8F0" w:frame="1"/>
          <w:shd w:val="clear" w:color="auto" w:fill="F5F5F5"/>
        </w:rPr>
        <w:t>Pada jantung, mengakibatkan gagal jantung dan infark miocard (MCI)</w:t>
      </w:r>
    </w:p>
    <w:p w:rsidR="00EE2CD6" w:rsidRPr="00EE2CD6" w:rsidRDefault="00EE2CD6" w:rsidP="00EE2CD6">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r w:rsidRPr="00EE2CD6">
        <w:rPr>
          <w:rFonts w:ascii="Times New Roman" w:hAnsi="Times New Roman" w:cs="Times New Roman"/>
          <w:sz w:val="24"/>
          <w:szCs w:val="24"/>
          <w:bdr w:val="single" w:sz="2" w:space="0" w:color="E2E8F0" w:frame="1"/>
          <w:shd w:val="clear" w:color="auto" w:fill="F5F5F5"/>
        </w:rPr>
        <w:sym w:font="Symbol" w:char="F0B7"/>
      </w:r>
      <w:r w:rsidRPr="00EE2CD6">
        <w:rPr>
          <w:rFonts w:ascii="Times New Roman" w:hAnsi="Times New Roman" w:cs="Times New Roman"/>
          <w:sz w:val="24"/>
          <w:szCs w:val="24"/>
          <w:bdr w:val="single" w:sz="2" w:space="0" w:color="E2E8F0" w:frame="1"/>
          <w:shd w:val="clear" w:color="auto" w:fill="F5F5F5"/>
        </w:rPr>
        <w:t>Pada lever, mengakibatkan hepatits dan kenker hati</w:t>
      </w:r>
    </w:p>
    <w:p w:rsidR="00EE2CD6" w:rsidRPr="00EE2CD6" w:rsidRDefault="00EE2CD6" w:rsidP="00EE2CD6">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r w:rsidRPr="00EE2CD6">
        <w:rPr>
          <w:rFonts w:ascii="Times New Roman" w:hAnsi="Times New Roman" w:cs="Times New Roman"/>
          <w:sz w:val="24"/>
          <w:szCs w:val="24"/>
          <w:bdr w:val="single" w:sz="2" w:space="0" w:color="E2E8F0" w:frame="1"/>
          <w:shd w:val="clear" w:color="auto" w:fill="F5F5F5"/>
        </w:rPr>
        <w:sym w:font="Symbol" w:char="F0B7"/>
      </w:r>
      <w:r w:rsidRPr="00EE2CD6">
        <w:rPr>
          <w:rFonts w:ascii="Times New Roman" w:hAnsi="Times New Roman" w:cs="Times New Roman"/>
          <w:sz w:val="24"/>
          <w:szCs w:val="24"/>
          <w:bdr w:val="single" w:sz="2" w:space="0" w:color="E2E8F0" w:frame="1"/>
          <w:shd w:val="clear" w:color="auto" w:fill="F5F5F5"/>
        </w:rPr>
        <w:t>Pada   alat   reproduksi   megakibatkan   impotensi,   keguguran,   mandul</w:t>
      </w:r>
      <w:proofErr w:type="gramStart"/>
      <w:r w:rsidRPr="00EE2CD6">
        <w:rPr>
          <w:rFonts w:ascii="Times New Roman" w:hAnsi="Times New Roman" w:cs="Times New Roman"/>
          <w:sz w:val="24"/>
          <w:szCs w:val="24"/>
          <w:bdr w:val="single" w:sz="2" w:space="0" w:color="E2E8F0" w:frame="1"/>
          <w:shd w:val="clear" w:color="auto" w:fill="F5F5F5"/>
        </w:rPr>
        <w:t>,sipilis</w:t>
      </w:r>
      <w:proofErr w:type="gramEnd"/>
      <w:r w:rsidRPr="00EE2CD6">
        <w:rPr>
          <w:rFonts w:ascii="Times New Roman" w:hAnsi="Times New Roman" w:cs="Times New Roman"/>
          <w:sz w:val="24"/>
          <w:szCs w:val="24"/>
          <w:bdr w:val="single" w:sz="2" w:space="0" w:color="E2E8F0" w:frame="1"/>
          <w:shd w:val="clear" w:color="auto" w:fill="F5F5F5"/>
        </w:rPr>
        <w:t>,   dan   GO(Gonorhea)</w:t>
      </w:r>
    </w:p>
    <w:p w:rsidR="00EE2CD6" w:rsidRPr="00EE2CD6" w:rsidRDefault="00EE2CD6" w:rsidP="00EE2CD6">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r w:rsidRPr="00EE2CD6">
        <w:rPr>
          <w:rFonts w:ascii="Times New Roman" w:hAnsi="Times New Roman" w:cs="Times New Roman"/>
          <w:sz w:val="24"/>
          <w:szCs w:val="24"/>
          <w:bdr w:val="single" w:sz="2" w:space="0" w:color="E2E8F0" w:frame="1"/>
          <w:shd w:val="clear" w:color="auto" w:fill="F5F5F5"/>
        </w:rPr>
        <w:sym w:font="Symbol" w:char="F0B7"/>
      </w:r>
      <w:r w:rsidRPr="00EE2CD6">
        <w:rPr>
          <w:rFonts w:ascii="Times New Roman" w:hAnsi="Times New Roman" w:cs="Times New Roman"/>
          <w:sz w:val="24"/>
          <w:szCs w:val="24"/>
          <w:bdr w:val="single" w:sz="2" w:space="0" w:color="E2E8F0" w:frame="1"/>
          <w:shd w:val="clear" w:color="auto" w:fill="F5F5F5"/>
        </w:rPr>
        <w:t>Pada sistem pertahanan tubuh dapat memicu penyakit HIV/AIDS</w:t>
      </w:r>
    </w:p>
    <w:p w:rsidR="00EE2CD6" w:rsidRDefault="00EE2CD6" w:rsidP="00EE2CD6">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r w:rsidRPr="00EE2CD6">
        <w:rPr>
          <w:rFonts w:ascii="Times New Roman" w:hAnsi="Times New Roman" w:cs="Times New Roman"/>
          <w:sz w:val="24"/>
          <w:szCs w:val="24"/>
          <w:bdr w:val="single" w:sz="2" w:space="0" w:color="E2E8F0" w:frame="1"/>
          <w:shd w:val="clear" w:color="auto" w:fill="F5F5F5"/>
        </w:rPr>
        <w:sym w:font="Symbol" w:char="F0B7"/>
      </w:r>
      <w:proofErr w:type="gramStart"/>
      <w:r w:rsidRPr="00EE2CD6">
        <w:rPr>
          <w:rFonts w:ascii="Times New Roman" w:hAnsi="Times New Roman" w:cs="Times New Roman"/>
          <w:sz w:val="24"/>
          <w:szCs w:val="24"/>
          <w:bdr w:val="single" w:sz="2" w:space="0" w:color="E2E8F0" w:frame="1"/>
          <w:shd w:val="clear" w:color="auto" w:fill="F5F5F5"/>
        </w:rPr>
        <w:t>Dll pada ginjal, lambung, darah dan sistem hormonal</w:t>
      </w:r>
      <w:r>
        <w:rPr>
          <w:rFonts w:ascii="Times New Roman" w:hAnsi="Times New Roman" w:cs="Times New Roman"/>
          <w:sz w:val="24"/>
          <w:szCs w:val="24"/>
          <w:bdr w:val="single" w:sz="2" w:space="0" w:color="E2E8F0" w:frame="1"/>
          <w:shd w:val="clear" w:color="auto" w:fill="F5F5F5"/>
        </w:rPr>
        <w:t>.</w:t>
      </w:r>
      <w:proofErr w:type="gramEnd"/>
    </w:p>
    <w:p w:rsidR="00B732A3" w:rsidRPr="00720D98" w:rsidRDefault="00B732A3" w:rsidP="00EE2CD6">
      <w:pPr>
        <w:tabs>
          <w:tab w:val="left" w:pos="5566"/>
        </w:tabs>
        <w:spacing w:line="360" w:lineRule="auto"/>
        <w:jc w:val="both"/>
        <w:rPr>
          <w:rFonts w:ascii="Times New Roman" w:hAnsi="Times New Roman" w:cs="Times New Roman"/>
          <w:b/>
          <w:sz w:val="24"/>
          <w:szCs w:val="24"/>
          <w:bdr w:val="single" w:sz="2" w:space="0" w:color="E2E8F0" w:frame="1"/>
          <w:shd w:val="clear" w:color="auto" w:fill="F5F5F5"/>
        </w:rPr>
      </w:pPr>
      <w:r w:rsidRPr="00720D98">
        <w:rPr>
          <w:rFonts w:ascii="Times New Roman" w:hAnsi="Times New Roman" w:cs="Times New Roman"/>
          <w:b/>
          <w:sz w:val="24"/>
          <w:szCs w:val="24"/>
          <w:bdr w:val="single" w:sz="2" w:space="0" w:color="E2E8F0" w:frame="1"/>
          <w:shd w:val="clear" w:color="auto" w:fill="F5F5F5"/>
        </w:rPr>
        <w:t xml:space="preserve">4.5 </w:t>
      </w:r>
      <w:r w:rsidR="00EE2CD6" w:rsidRPr="00720D98">
        <w:rPr>
          <w:rFonts w:ascii="Times New Roman" w:hAnsi="Times New Roman" w:cs="Times New Roman"/>
          <w:b/>
          <w:sz w:val="24"/>
          <w:szCs w:val="24"/>
          <w:bdr w:val="single" w:sz="2" w:space="0" w:color="E2E8F0" w:frame="1"/>
          <w:shd w:val="clear" w:color="auto" w:fill="F5F5F5"/>
        </w:rPr>
        <w:t>Upaya pencegahan penyalahgunaan narkoba bagi “Remaja”</w:t>
      </w:r>
      <w:r w:rsidRPr="00720D98">
        <w:rPr>
          <w:rFonts w:ascii="Times New Roman" w:hAnsi="Times New Roman" w:cs="Times New Roman"/>
          <w:b/>
          <w:sz w:val="24"/>
          <w:szCs w:val="24"/>
          <w:bdr w:val="single" w:sz="2" w:space="0" w:color="E2E8F0" w:frame="1"/>
          <w:shd w:val="clear" w:color="auto" w:fill="F5F5F5"/>
        </w:rPr>
        <w:t xml:space="preserve">  </w:t>
      </w:r>
    </w:p>
    <w:p w:rsidR="00B732A3" w:rsidRPr="00720D98" w:rsidRDefault="00EE2CD6" w:rsidP="00720D98">
      <w:pPr>
        <w:tabs>
          <w:tab w:val="left" w:pos="5566"/>
        </w:tabs>
        <w:spacing w:line="360" w:lineRule="auto"/>
        <w:jc w:val="both"/>
        <w:rPr>
          <w:rFonts w:ascii="Times New Roman" w:hAnsi="Times New Roman" w:cs="Times New Roman"/>
          <w:sz w:val="24"/>
          <w:szCs w:val="24"/>
          <w:bdr w:val="single" w:sz="2" w:space="0" w:color="E2E8F0" w:frame="1"/>
          <w:shd w:val="clear" w:color="auto" w:fill="F5F5F5"/>
        </w:rPr>
      </w:pPr>
      <w:proofErr w:type="gramStart"/>
      <w:r w:rsidRPr="00720D98">
        <w:rPr>
          <w:rFonts w:ascii="Times New Roman" w:hAnsi="Times New Roman" w:cs="Times New Roman"/>
          <w:sz w:val="24"/>
          <w:szCs w:val="24"/>
          <w:bdr w:val="single" w:sz="2" w:space="0" w:color="E2E8F0" w:frame="1"/>
          <w:shd w:val="clear" w:color="auto" w:fill="F5F5F5"/>
        </w:rPr>
        <w:t>1.Upaya</w:t>
      </w:r>
      <w:proofErr w:type="gramEnd"/>
      <w:r w:rsidRPr="00720D98">
        <w:rPr>
          <w:rFonts w:ascii="Times New Roman" w:hAnsi="Times New Roman" w:cs="Times New Roman"/>
          <w:sz w:val="24"/>
          <w:szCs w:val="24"/>
          <w:bdr w:val="single" w:sz="2" w:space="0" w:color="E2E8F0" w:frame="1"/>
          <w:shd w:val="clear" w:color="auto" w:fill="F5F5F5"/>
        </w:rPr>
        <w:t xml:space="preserve"> pencegahaan melalui orang tuaUpaya   pencegahan   </w:t>
      </w:r>
      <w:r w:rsidR="00B732A3" w:rsidRPr="00720D98">
        <w:rPr>
          <w:rFonts w:ascii="Times New Roman" w:hAnsi="Times New Roman" w:cs="Times New Roman"/>
          <w:sz w:val="24"/>
          <w:szCs w:val="24"/>
          <w:bdr w:val="single" w:sz="2" w:space="0" w:color="E2E8F0" w:frame="1"/>
          <w:shd w:val="clear" w:color="auto" w:fill="F5F5F5"/>
        </w:rPr>
        <w:t xml:space="preserve"> </w:t>
      </w:r>
      <w:r w:rsidRPr="00720D98">
        <w:rPr>
          <w:rFonts w:ascii="Times New Roman" w:hAnsi="Times New Roman" w:cs="Times New Roman"/>
          <w:sz w:val="24"/>
          <w:szCs w:val="24"/>
          <w:bdr w:val="single" w:sz="2" w:space="0" w:color="E2E8F0" w:frame="1"/>
          <w:shd w:val="clear" w:color="auto" w:fill="F5F5F5"/>
        </w:rPr>
        <w:t xml:space="preserve">penyalahgunaan   Narkoba   </w:t>
      </w:r>
      <w:r w:rsidR="00720D98">
        <w:rPr>
          <w:rFonts w:ascii="Times New Roman" w:hAnsi="Times New Roman" w:cs="Times New Roman"/>
          <w:sz w:val="24"/>
          <w:szCs w:val="24"/>
          <w:bdr w:val="single" w:sz="2" w:space="0" w:color="E2E8F0" w:frame="1"/>
          <w:shd w:val="clear" w:color="auto" w:fill="F5F5F5"/>
        </w:rPr>
        <w:t xml:space="preserve">  </w:t>
      </w:r>
      <w:r w:rsidRPr="00720D98">
        <w:rPr>
          <w:rFonts w:ascii="Times New Roman" w:hAnsi="Times New Roman" w:cs="Times New Roman"/>
          <w:sz w:val="24"/>
          <w:szCs w:val="24"/>
          <w:bdr w:val="single" w:sz="2" w:space="0" w:color="E2E8F0" w:frame="1"/>
          <w:shd w:val="clear" w:color="auto" w:fill="F5F5F5"/>
        </w:rPr>
        <w:t xml:space="preserve">melaui   orang   tua   yaitu   dengan   caramenyadarkan   para   orang   tua   bahwa   penyalahgunaan   narkoba   bisa   mengenai   siapa   saja,termasuk   anak-anak   yang   berperilaku   manis.   Orang   tua   harus   waspada   dan   mampumendeteksi   secara   dini   perilaku   anak-anaknya   dengan   mempelajari   gejala-gejalapenyalahgunaan   narkoba   serta   </w:t>
      </w:r>
      <w:proofErr w:type="gramStart"/>
      <w:r w:rsidRPr="00720D98">
        <w:rPr>
          <w:rFonts w:ascii="Times New Roman" w:hAnsi="Times New Roman" w:cs="Times New Roman"/>
          <w:sz w:val="24"/>
          <w:szCs w:val="24"/>
          <w:bdr w:val="single" w:sz="2" w:space="0" w:color="E2E8F0" w:frame="1"/>
          <w:shd w:val="clear" w:color="auto" w:fill="F5F5F5"/>
        </w:rPr>
        <w:t>cara</w:t>
      </w:r>
      <w:proofErr w:type="gramEnd"/>
      <w:r w:rsidRPr="00720D98">
        <w:rPr>
          <w:rFonts w:ascii="Times New Roman" w:hAnsi="Times New Roman" w:cs="Times New Roman"/>
          <w:sz w:val="24"/>
          <w:szCs w:val="24"/>
          <w:bdr w:val="single" w:sz="2" w:space="0" w:color="E2E8F0" w:frame="1"/>
          <w:shd w:val="clear" w:color="auto" w:fill="F5F5F5"/>
        </w:rPr>
        <w:t xml:space="preserve">   penanggulangannya.   </w:t>
      </w:r>
      <w:proofErr w:type="gramStart"/>
      <w:r w:rsidRPr="00720D98">
        <w:rPr>
          <w:rFonts w:ascii="Times New Roman" w:hAnsi="Times New Roman" w:cs="Times New Roman"/>
          <w:sz w:val="24"/>
          <w:szCs w:val="24"/>
          <w:bdr w:val="single" w:sz="2" w:space="0" w:color="E2E8F0" w:frame="1"/>
          <w:shd w:val="clear" w:color="auto" w:fill="F5F5F5"/>
        </w:rPr>
        <w:t>Dan   disertai   juga   denganmengembangkan   pola   asuh   otoritatif,   menghormati   hak   anak,   menyayangi,   terbuka   danberkomunikasi dengan anak, serta mengembangkan penalaran moral anak.</w:t>
      </w:r>
      <w:proofErr w:type="gramEnd"/>
    </w:p>
    <w:p w:rsidR="00720D98" w:rsidRDefault="00EE2CD6" w:rsidP="00B732A3">
      <w:pPr>
        <w:tabs>
          <w:tab w:val="left" w:pos="5566"/>
        </w:tabs>
        <w:spacing w:line="360" w:lineRule="auto"/>
        <w:ind w:left="567" w:hanging="567"/>
        <w:jc w:val="both"/>
        <w:rPr>
          <w:rFonts w:ascii="Times New Roman" w:hAnsi="Times New Roman" w:cs="Times New Roman"/>
          <w:sz w:val="24"/>
          <w:szCs w:val="24"/>
          <w:bdr w:val="single" w:sz="2" w:space="0" w:color="E2E8F0" w:frame="1"/>
          <w:shd w:val="clear" w:color="auto" w:fill="F5F5F5"/>
        </w:rPr>
      </w:pPr>
      <w:r w:rsidRPr="00720D98">
        <w:rPr>
          <w:rFonts w:ascii="Times New Roman" w:hAnsi="Times New Roman" w:cs="Times New Roman"/>
          <w:sz w:val="24"/>
          <w:szCs w:val="24"/>
          <w:bdr w:val="single" w:sz="2" w:space="0" w:color="E2E8F0" w:frame="1"/>
          <w:shd w:val="clear" w:color="auto" w:fill="F5F5F5"/>
        </w:rPr>
        <w:t>2.</w:t>
      </w:r>
      <w:r w:rsidR="00B732A3" w:rsidRPr="00720D98">
        <w:rPr>
          <w:rFonts w:ascii="Times New Roman" w:hAnsi="Times New Roman" w:cs="Times New Roman"/>
          <w:sz w:val="24"/>
          <w:szCs w:val="24"/>
          <w:bdr w:val="single" w:sz="2" w:space="0" w:color="E2E8F0" w:frame="1"/>
          <w:shd w:val="clear" w:color="auto" w:fill="F5F5F5"/>
        </w:rPr>
        <w:t xml:space="preserve"> </w:t>
      </w:r>
      <w:r w:rsidRPr="00720D98">
        <w:rPr>
          <w:rFonts w:ascii="Times New Roman" w:hAnsi="Times New Roman" w:cs="Times New Roman"/>
          <w:sz w:val="24"/>
          <w:szCs w:val="24"/>
          <w:bdr w:val="single" w:sz="2" w:space="0" w:color="E2E8F0" w:frame="1"/>
          <w:shd w:val="clear" w:color="auto" w:fill="F5F5F5"/>
        </w:rPr>
        <w:t>Upaya pencegahan untuk kalangan remaja sendiri</w:t>
      </w:r>
      <w:proofErr w:type="gramStart"/>
      <w:r w:rsidRPr="00720D98">
        <w:rPr>
          <w:rFonts w:ascii="Times New Roman" w:hAnsi="Times New Roman" w:cs="Times New Roman"/>
          <w:sz w:val="24"/>
          <w:szCs w:val="24"/>
          <w:bdr w:val="single" w:sz="2" w:space="0" w:color="E2E8F0" w:frame="1"/>
          <w:shd w:val="clear" w:color="auto" w:fill="F5F5F5"/>
        </w:rPr>
        <w:t>,</w:t>
      </w:r>
      <w:proofErr w:type="gramEnd"/>
      <w:r w:rsidRPr="00720D98">
        <w:rPr>
          <w:rFonts w:ascii="Times New Roman" w:hAnsi="Times New Roman" w:cs="Times New Roman"/>
          <w:sz w:val="24"/>
          <w:szCs w:val="24"/>
          <w:bdr w:val="single" w:sz="2" w:space="0" w:color="E2E8F0" w:frame="1"/>
          <w:shd w:val="clear" w:color="auto" w:fill="F5F5F5"/>
        </w:rPr>
        <w:sym w:font="Symbol" w:char="F0B7"/>
      </w:r>
      <w:r w:rsidRPr="00720D98">
        <w:rPr>
          <w:rFonts w:ascii="Times New Roman" w:hAnsi="Times New Roman" w:cs="Times New Roman"/>
          <w:sz w:val="24"/>
          <w:szCs w:val="24"/>
          <w:bdr w:val="single" w:sz="2" w:space="0" w:color="E2E8F0" w:frame="1"/>
          <w:shd w:val="clear" w:color="auto" w:fill="F5F5F5"/>
        </w:rPr>
        <w:t>Hindarilah perbuatan dan kebiasaan merokok, dan minum-minum keras.</w:t>
      </w:r>
      <w:r w:rsidRPr="00720D98">
        <w:rPr>
          <w:rFonts w:ascii="Times New Roman" w:hAnsi="Times New Roman" w:cs="Times New Roman"/>
          <w:sz w:val="24"/>
          <w:szCs w:val="24"/>
          <w:bdr w:val="single" w:sz="2" w:space="0" w:color="E2E8F0" w:frame="1"/>
          <w:shd w:val="clear" w:color="auto" w:fill="F5F5F5"/>
        </w:rPr>
        <w:sym w:font="Symbol" w:char="F0B7"/>
      </w:r>
      <w:proofErr w:type="gramStart"/>
      <w:r w:rsidRPr="00720D98">
        <w:rPr>
          <w:rFonts w:ascii="Times New Roman" w:hAnsi="Times New Roman" w:cs="Times New Roman"/>
          <w:sz w:val="24"/>
          <w:szCs w:val="24"/>
          <w:bdr w:val="single" w:sz="2" w:space="0" w:color="E2E8F0" w:frame="1"/>
          <w:shd w:val="clear" w:color="auto" w:fill="F5F5F5"/>
        </w:rPr>
        <w:t>Siapkan mental/ diri untuk menolak apabila ditawari narkoba.</w:t>
      </w:r>
      <w:proofErr w:type="gramEnd"/>
      <w:r w:rsidRPr="00720D98">
        <w:rPr>
          <w:rFonts w:ascii="Times New Roman" w:hAnsi="Times New Roman" w:cs="Times New Roman"/>
          <w:sz w:val="24"/>
          <w:szCs w:val="24"/>
          <w:bdr w:val="single" w:sz="2" w:space="0" w:color="E2E8F0" w:frame="1"/>
          <w:shd w:val="clear" w:color="auto" w:fill="F5F5F5"/>
        </w:rPr>
        <w:sym w:font="Symbol" w:char="F0B7"/>
      </w:r>
      <w:proofErr w:type="gramStart"/>
      <w:r w:rsidRPr="00720D98">
        <w:rPr>
          <w:rFonts w:ascii="Times New Roman" w:hAnsi="Times New Roman" w:cs="Times New Roman"/>
          <w:sz w:val="24"/>
          <w:szCs w:val="24"/>
          <w:bdr w:val="single" w:sz="2" w:space="0" w:color="E2E8F0" w:frame="1"/>
          <w:shd w:val="clear" w:color="auto" w:fill="F5F5F5"/>
        </w:rPr>
        <w:t>Hati-hati   dalaam   memilih   teman   bergaul   karena   teman   yang   baik,   tidak   akanmenjerumuskan pada hal-hal yang tidak baik.</w:t>
      </w:r>
      <w:proofErr w:type="gramEnd"/>
      <w:r w:rsidRPr="00720D98">
        <w:rPr>
          <w:rFonts w:ascii="Times New Roman" w:hAnsi="Times New Roman" w:cs="Times New Roman"/>
          <w:sz w:val="24"/>
          <w:szCs w:val="24"/>
          <w:bdr w:val="single" w:sz="2" w:space="0" w:color="E2E8F0" w:frame="1"/>
          <w:shd w:val="clear" w:color="auto" w:fill="F5F5F5"/>
        </w:rPr>
        <w:sym w:font="Symbol" w:char="F0B7"/>
      </w:r>
      <w:proofErr w:type="gramStart"/>
      <w:r w:rsidRPr="00720D98">
        <w:rPr>
          <w:rFonts w:ascii="Times New Roman" w:hAnsi="Times New Roman" w:cs="Times New Roman"/>
          <w:sz w:val="24"/>
          <w:szCs w:val="24"/>
          <w:bdr w:val="single" w:sz="2" w:space="0" w:color="E2E8F0" w:frame="1"/>
          <w:shd w:val="clear" w:color="auto" w:fill="F5F5F5"/>
        </w:rPr>
        <w:t>Harus berana mengatakan “Tidak” apabila ditawari narkoba dengan alasan yang tepat, dankalau memaksa ... tinggalkan tempat itu.</w:t>
      </w:r>
      <w:proofErr w:type="gramEnd"/>
      <w:r w:rsidRPr="00720D98">
        <w:rPr>
          <w:rFonts w:ascii="Times New Roman" w:hAnsi="Times New Roman" w:cs="Times New Roman"/>
          <w:sz w:val="24"/>
          <w:szCs w:val="24"/>
          <w:bdr w:val="single" w:sz="2" w:space="0" w:color="E2E8F0" w:frame="1"/>
          <w:shd w:val="clear" w:color="auto" w:fill="F5F5F5"/>
        </w:rPr>
        <w:sym w:font="Symbol" w:char="F0B7"/>
      </w:r>
      <w:r w:rsidRPr="00720D98">
        <w:rPr>
          <w:rFonts w:ascii="Times New Roman" w:hAnsi="Times New Roman" w:cs="Times New Roman"/>
          <w:sz w:val="24"/>
          <w:szCs w:val="24"/>
          <w:bdr w:val="single" w:sz="2" w:space="0" w:color="E2E8F0" w:frame="1"/>
          <w:shd w:val="clear" w:color="auto" w:fill="F5F5F5"/>
        </w:rPr>
        <w:t>Tingkatkan   prestasinya   untuk   mewujudkan   ccita-cita   dan   kembangkan   bakat   yang   adademi masa depan</w:t>
      </w:r>
      <w:r w:rsidRPr="00720D98">
        <w:rPr>
          <w:rFonts w:ascii="Times New Roman" w:hAnsi="Times New Roman" w:cs="Times New Roman"/>
          <w:sz w:val="24"/>
          <w:szCs w:val="24"/>
          <w:bdr w:val="single" w:sz="2" w:space="0" w:color="E2E8F0" w:frame="1"/>
          <w:shd w:val="clear" w:color="auto" w:fill="F5F5F5"/>
        </w:rPr>
        <w:sym w:font="Symbol" w:char="F0B7"/>
      </w:r>
      <w:r w:rsidRPr="00720D98">
        <w:rPr>
          <w:rFonts w:ascii="Times New Roman" w:hAnsi="Times New Roman" w:cs="Times New Roman"/>
          <w:sz w:val="24"/>
          <w:szCs w:val="24"/>
          <w:bdr w:val="single" w:sz="2" w:space="0" w:color="E2E8F0" w:frame="1"/>
          <w:shd w:val="clear" w:color="auto" w:fill="F5F5F5"/>
        </w:rPr>
        <w:t xml:space="preserve">Lakukan   kegiatan-kegiatan   yang   </w:t>
      </w:r>
      <w:r w:rsidRPr="00720D98">
        <w:rPr>
          <w:rFonts w:ascii="Times New Roman" w:hAnsi="Times New Roman" w:cs="Times New Roman"/>
          <w:sz w:val="24"/>
          <w:szCs w:val="24"/>
          <w:bdr w:val="single" w:sz="2" w:space="0" w:color="E2E8F0" w:frame="1"/>
          <w:shd w:val="clear" w:color="auto" w:fill="F5F5F5"/>
        </w:rPr>
        <w:lastRenderedPageBreak/>
        <w:t>positif   untuk   mengisi   waktu   luangmu   denganmenyalurkaan hobby dan dapat membuat lebih mandiri.</w:t>
      </w:r>
    </w:p>
    <w:p w:rsidR="00EE2CD6" w:rsidRPr="00720D98" w:rsidRDefault="00EE2CD6" w:rsidP="00B732A3">
      <w:pPr>
        <w:tabs>
          <w:tab w:val="left" w:pos="5566"/>
        </w:tabs>
        <w:spacing w:line="360" w:lineRule="auto"/>
        <w:ind w:left="567" w:hanging="567"/>
        <w:jc w:val="both"/>
        <w:rPr>
          <w:rFonts w:ascii="Times New Roman" w:hAnsi="Times New Roman" w:cs="Times New Roman"/>
          <w:sz w:val="24"/>
          <w:szCs w:val="24"/>
          <w:bdr w:val="single" w:sz="2" w:space="0" w:color="E2E8F0" w:frame="1"/>
          <w:shd w:val="clear" w:color="auto" w:fill="F5F5F5"/>
        </w:rPr>
      </w:pPr>
      <w:r w:rsidRPr="00720D98">
        <w:rPr>
          <w:rFonts w:ascii="Times New Roman" w:hAnsi="Times New Roman" w:cs="Times New Roman"/>
          <w:sz w:val="24"/>
          <w:szCs w:val="24"/>
          <w:bdr w:val="single" w:sz="2" w:space="0" w:color="E2E8F0" w:frame="1"/>
          <w:shd w:val="clear" w:color="auto" w:fill="F5F5F5"/>
        </w:rPr>
        <w:sym w:font="Symbol" w:char="F0B7"/>
      </w:r>
      <w:proofErr w:type="gramStart"/>
      <w:r w:rsidRPr="00720D98">
        <w:rPr>
          <w:rFonts w:ascii="Times New Roman" w:hAnsi="Times New Roman" w:cs="Times New Roman"/>
          <w:sz w:val="24"/>
          <w:szCs w:val="24"/>
          <w:bdr w:val="single" w:sz="2" w:space="0" w:color="E2E8F0" w:frame="1"/>
          <w:shd w:val="clear" w:color="auto" w:fill="F5F5F5"/>
        </w:rPr>
        <w:t>Tingkatkan iman dan taqwa.</w:t>
      </w:r>
      <w:proofErr w:type="gramEnd"/>
    </w:p>
    <w:p w:rsidR="00B732A3" w:rsidRPr="00720D98" w:rsidRDefault="00B732A3" w:rsidP="00B732A3">
      <w:pPr>
        <w:tabs>
          <w:tab w:val="left" w:pos="5566"/>
        </w:tabs>
        <w:spacing w:line="360" w:lineRule="auto"/>
        <w:ind w:left="567" w:hanging="567"/>
        <w:jc w:val="both"/>
        <w:rPr>
          <w:rFonts w:ascii="Times New Roman" w:hAnsi="Times New Roman" w:cs="Times New Roman"/>
          <w:sz w:val="24"/>
          <w:szCs w:val="24"/>
          <w:bdr w:val="single" w:sz="2" w:space="0" w:color="E2E8F0" w:frame="1"/>
          <w:shd w:val="clear" w:color="auto" w:fill="F5F5F5"/>
        </w:rPr>
      </w:pPr>
    </w:p>
    <w:p w:rsidR="00B732A3" w:rsidRPr="00720D98" w:rsidRDefault="00B732A3" w:rsidP="00B732A3">
      <w:pPr>
        <w:tabs>
          <w:tab w:val="left" w:pos="5566"/>
        </w:tabs>
        <w:spacing w:line="360" w:lineRule="auto"/>
        <w:ind w:left="567" w:hanging="567"/>
        <w:jc w:val="both"/>
        <w:rPr>
          <w:rFonts w:ascii="Times New Roman" w:hAnsi="Times New Roman" w:cs="Times New Roman"/>
          <w:sz w:val="24"/>
          <w:szCs w:val="24"/>
          <w:bdr w:val="single" w:sz="2" w:space="0" w:color="E2E8F0" w:frame="1"/>
          <w:shd w:val="clear" w:color="auto" w:fill="F5F5F5"/>
        </w:rPr>
      </w:pPr>
    </w:p>
    <w:p w:rsidR="00B732A3" w:rsidRPr="00720D98" w:rsidRDefault="00B732A3" w:rsidP="00B732A3">
      <w:pPr>
        <w:tabs>
          <w:tab w:val="left" w:pos="5566"/>
        </w:tabs>
        <w:spacing w:line="360" w:lineRule="auto"/>
        <w:ind w:left="567" w:hanging="567"/>
        <w:jc w:val="both"/>
        <w:rPr>
          <w:rFonts w:ascii="Times New Roman" w:hAnsi="Times New Roman" w:cs="Times New Roman"/>
          <w:sz w:val="24"/>
          <w:szCs w:val="24"/>
          <w:bdr w:val="single" w:sz="2" w:space="0" w:color="E2E8F0" w:frame="1"/>
          <w:shd w:val="clear" w:color="auto" w:fill="F5F5F5"/>
        </w:rPr>
      </w:pPr>
    </w:p>
    <w:p w:rsidR="00B732A3" w:rsidRPr="00720D98" w:rsidRDefault="00B732A3" w:rsidP="00B732A3">
      <w:pPr>
        <w:tabs>
          <w:tab w:val="left" w:pos="5566"/>
        </w:tabs>
        <w:spacing w:line="360" w:lineRule="auto"/>
        <w:ind w:left="567" w:hanging="567"/>
        <w:jc w:val="both"/>
        <w:rPr>
          <w:rFonts w:ascii="Times New Roman" w:hAnsi="Times New Roman" w:cs="Times New Roman"/>
          <w:sz w:val="24"/>
          <w:szCs w:val="24"/>
          <w:bdr w:val="single" w:sz="2" w:space="0" w:color="E2E8F0" w:frame="1"/>
          <w:shd w:val="clear" w:color="auto" w:fill="F5F5F5"/>
        </w:rPr>
      </w:pPr>
    </w:p>
    <w:p w:rsidR="00B732A3" w:rsidRPr="00720D98" w:rsidRDefault="00B732A3" w:rsidP="00B732A3">
      <w:pPr>
        <w:tabs>
          <w:tab w:val="left" w:pos="5566"/>
        </w:tabs>
        <w:spacing w:line="360" w:lineRule="auto"/>
        <w:ind w:left="567" w:hanging="567"/>
        <w:jc w:val="both"/>
        <w:rPr>
          <w:rFonts w:ascii="Times New Roman" w:hAnsi="Times New Roman" w:cs="Times New Roman"/>
          <w:sz w:val="24"/>
          <w:szCs w:val="24"/>
          <w:bdr w:val="single" w:sz="2" w:space="0" w:color="E2E8F0" w:frame="1"/>
          <w:shd w:val="clear" w:color="auto" w:fill="F5F5F5"/>
        </w:rPr>
      </w:pPr>
    </w:p>
    <w:p w:rsidR="00B732A3" w:rsidRPr="00720D98" w:rsidRDefault="00B732A3" w:rsidP="00B732A3">
      <w:pPr>
        <w:tabs>
          <w:tab w:val="left" w:pos="5566"/>
        </w:tabs>
        <w:spacing w:line="360" w:lineRule="auto"/>
        <w:ind w:left="567" w:hanging="567"/>
        <w:jc w:val="both"/>
        <w:rPr>
          <w:rFonts w:ascii="Times New Roman" w:hAnsi="Times New Roman" w:cs="Times New Roman"/>
          <w:sz w:val="24"/>
          <w:szCs w:val="24"/>
          <w:bdr w:val="single" w:sz="2" w:space="0" w:color="E2E8F0" w:frame="1"/>
          <w:shd w:val="clear" w:color="auto" w:fill="F5F5F5"/>
        </w:rPr>
      </w:pPr>
    </w:p>
    <w:p w:rsidR="00B732A3" w:rsidRPr="00720D98" w:rsidRDefault="00B732A3" w:rsidP="00B732A3">
      <w:pPr>
        <w:tabs>
          <w:tab w:val="left" w:pos="5566"/>
        </w:tabs>
        <w:spacing w:line="360" w:lineRule="auto"/>
        <w:jc w:val="both"/>
        <w:rPr>
          <w:rFonts w:ascii="Times New Roman" w:hAnsi="Times New Roman" w:cs="Times New Roman"/>
          <w:b/>
          <w:color w:val="000000" w:themeColor="text1"/>
          <w:sz w:val="24"/>
          <w:szCs w:val="24"/>
          <w:bdr w:val="single" w:sz="2" w:space="0" w:color="E2E8F0" w:frame="1"/>
          <w:shd w:val="clear" w:color="auto" w:fill="F5F5F5"/>
        </w:rPr>
      </w:pPr>
    </w:p>
    <w:p w:rsidR="00B732A3" w:rsidRDefault="00B732A3" w:rsidP="00B732A3">
      <w:pPr>
        <w:tabs>
          <w:tab w:val="left" w:pos="5566"/>
        </w:tabs>
        <w:spacing w:line="360" w:lineRule="auto"/>
        <w:jc w:val="both"/>
        <w:rPr>
          <w:rFonts w:ascii="Times New Roman" w:hAnsi="Times New Roman" w:cs="Times New Roman"/>
          <w:b/>
          <w:color w:val="000000" w:themeColor="text1"/>
          <w:sz w:val="24"/>
          <w:szCs w:val="24"/>
          <w:bdr w:val="single" w:sz="2" w:space="0" w:color="E2E8F0" w:frame="1"/>
          <w:shd w:val="clear" w:color="auto" w:fill="F5F5F5"/>
        </w:rPr>
      </w:pPr>
    </w:p>
    <w:p w:rsidR="00720D98" w:rsidRDefault="00720D98" w:rsidP="00B732A3">
      <w:pPr>
        <w:tabs>
          <w:tab w:val="left" w:pos="5566"/>
        </w:tabs>
        <w:spacing w:line="360" w:lineRule="auto"/>
        <w:jc w:val="both"/>
        <w:rPr>
          <w:rFonts w:ascii="Times New Roman" w:hAnsi="Times New Roman" w:cs="Times New Roman"/>
          <w:b/>
          <w:color w:val="000000" w:themeColor="text1"/>
          <w:sz w:val="24"/>
          <w:szCs w:val="24"/>
          <w:bdr w:val="single" w:sz="2" w:space="0" w:color="E2E8F0" w:frame="1"/>
          <w:shd w:val="clear" w:color="auto" w:fill="F5F5F5"/>
        </w:rPr>
      </w:pPr>
    </w:p>
    <w:p w:rsidR="00720D98" w:rsidRDefault="00720D98" w:rsidP="00B732A3">
      <w:pPr>
        <w:tabs>
          <w:tab w:val="left" w:pos="5566"/>
        </w:tabs>
        <w:spacing w:line="360" w:lineRule="auto"/>
        <w:jc w:val="both"/>
        <w:rPr>
          <w:rFonts w:ascii="Times New Roman" w:hAnsi="Times New Roman" w:cs="Times New Roman"/>
          <w:b/>
          <w:color w:val="000000" w:themeColor="text1"/>
          <w:sz w:val="24"/>
          <w:szCs w:val="24"/>
          <w:bdr w:val="single" w:sz="2" w:space="0" w:color="E2E8F0" w:frame="1"/>
          <w:shd w:val="clear" w:color="auto" w:fill="F5F5F5"/>
        </w:rPr>
      </w:pPr>
    </w:p>
    <w:p w:rsidR="00720D98" w:rsidRDefault="00720D98" w:rsidP="00B732A3">
      <w:pPr>
        <w:tabs>
          <w:tab w:val="left" w:pos="5566"/>
        </w:tabs>
        <w:spacing w:line="360" w:lineRule="auto"/>
        <w:jc w:val="both"/>
        <w:rPr>
          <w:rFonts w:ascii="Times New Roman" w:hAnsi="Times New Roman" w:cs="Times New Roman"/>
          <w:b/>
          <w:color w:val="000000" w:themeColor="text1"/>
          <w:sz w:val="24"/>
          <w:szCs w:val="24"/>
          <w:bdr w:val="single" w:sz="2" w:space="0" w:color="E2E8F0" w:frame="1"/>
          <w:shd w:val="clear" w:color="auto" w:fill="F5F5F5"/>
        </w:rPr>
      </w:pPr>
    </w:p>
    <w:p w:rsidR="00720D98" w:rsidRDefault="00720D98" w:rsidP="00B732A3">
      <w:pPr>
        <w:tabs>
          <w:tab w:val="left" w:pos="5566"/>
        </w:tabs>
        <w:spacing w:line="360" w:lineRule="auto"/>
        <w:jc w:val="both"/>
        <w:rPr>
          <w:rFonts w:ascii="Times New Roman" w:hAnsi="Times New Roman" w:cs="Times New Roman"/>
          <w:b/>
          <w:color w:val="000000" w:themeColor="text1"/>
          <w:sz w:val="24"/>
          <w:szCs w:val="24"/>
          <w:bdr w:val="single" w:sz="2" w:space="0" w:color="E2E8F0" w:frame="1"/>
          <w:shd w:val="clear" w:color="auto" w:fill="F5F5F5"/>
        </w:rPr>
      </w:pPr>
    </w:p>
    <w:p w:rsidR="00720D98" w:rsidRDefault="00720D98" w:rsidP="00B732A3">
      <w:pPr>
        <w:tabs>
          <w:tab w:val="left" w:pos="5566"/>
        </w:tabs>
        <w:spacing w:line="360" w:lineRule="auto"/>
        <w:jc w:val="both"/>
        <w:rPr>
          <w:rFonts w:ascii="Times New Roman" w:hAnsi="Times New Roman" w:cs="Times New Roman"/>
          <w:b/>
          <w:color w:val="000000" w:themeColor="text1"/>
          <w:sz w:val="24"/>
          <w:szCs w:val="24"/>
          <w:bdr w:val="single" w:sz="2" w:space="0" w:color="E2E8F0" w:frame="1"/>
          <w:shd w:val="clear" w:color="auto" w:fill="F5F5F5"/>
        </w:rPr>
      </w:pPr>
    </w:p>
    <w:p w:rsidR="00720D98" w:rsidRDefault="00720D98" w:rsidP="00B732A3">
      <w:pPr>
        <w:tabs>
          <w:tab w:val="left" w:pos="5566"/>
        </w:tabs>
        <w:spacing w:line="360" w:lineRule="auto"/>
        <w:jc w:val="both"/>
        <w:rPr>
          <w:rFonts w:ascii="Times New Roman" w:hAnsi="Times New Roman" w:cs="Times New Roman"/>
          <w:b/>
          <w:color w:val="000000" w:themeColor="text1"/>
          <w:sz w:val="24"/>
          <w:szCs w:val="24"/>
          <w:bdr w:val="single" w:sz="2" w:space="0" w:color="E2E8F0" w:frame="1"/>
          <w:shd w:val="clear" w:color="auto" w:fill="F5F5F5"/>
        </w:rPr>
      </w:pPr>
    </w:p>
    <w:p w:rsidR="00720D98" w:rsidRDefault="00720D98" w:rsidP="00B732A3">
      <w:pPr>
        <w:tabs>
          <w:tab w:val="left" w:pos="5566"/>
        </w:tabs>
        <w:spacing w:line="360" w:lineRule="auto"/>
        <w:jc w:val="both"/>
        <w:rPr>
          <w:rFonts w:ascii="Times New Roman" w:hAnsi="Times New Roman" w:cs="Times New Roman"/>
          <w:b/>
          <w:color w:val="000000" w:themeColor="text1"/>
          <w:sz w:val="24"/>
          <w:szCs w:val="24"/>
          <w:bdr w:val="single" w:sz="2" w:space="0" w:color="E2E8F0" w:frame="1"/>
          <w:shd w:val="clear" w:color="auto" w:fill="F5F5F5"/>
        </w:rPr>
      </w:pPr>
    </w:p>
    <w:p w:rsidR="00720D98" w:rsidRDefault="00720D98" w:rsidP="00B732A3">
      <w:pPr>
        <w:tabs>
          <w:tab w:val="left" w:pos="5566"/>
        </w:tabs>
        <w:spacing w:line="360" w:lineRule="auto"/>
        <w:jc w:val="both"/>
        <w:rPr>
          <w:rFonts w:ascii="Times New Roman" w:hAnsi="Times New Roman" w:cs="Times New Roman"/>
          <w:b/>
          <w:color w:val="000000" w:themeColor="text1"/>
          <w:sz w:val="24"/>
          <w:szCs w:val="24"/>
          <w:bdr w:val="single" w:sz="2" w:space="0" w:color="E2E8F0" w:frame="1"/>
          <w:shd w:val="clear" w:color="auto" w:fill="F5F5F5"/>
        </w:rPr>
      </w:pPr>
    </w:p>
    <w:p w:rsidR="00720D98" w:rsidRDefault="00720D98" w:rsidP="00B732A3">
      <w:pPr>
        <w:tabs>
          <w:tab w:val="left" w:pos="5566"/>
        </w:tabs>
        <w:spacing w:line="360" w:lineRule="auto"/>
        <w:jc w:val="both"/>
        <w:rPr>
          <w:rFonts w:ascii="Times New Roman" w:hAnsi="Times New Roman" w:cs="Times New Roman"/>
          <w:b/>
          <w:color w:val="000000" w:themeColor="text1"/>
          <w:sz w:val="24"/>
          <w:szCs w:val="24"/>
          <w:bdr w:val="single" w:sz="2" w:space="0" w:color="E2E8F0" w:frame="1"/>
          <w:shd w:val="clear" w:color="auto" w:fill="F5F5F5"/>
        </w:rPr>
      </w:pPr>
    </w:p>
    <w:p w:rsidR="00720D98" w:rsidRPr="00720D98" w:rsidRDefault="00720D98" w:rsidP="00B732A3">
      <w:pPr>
        <w:tabs>
          <w:tab w:val="left" w:pos="5566"/>
        </w:tabs>
        <w:spacing w:line="360" w:lineRule="auto"/>
        <w:jc w:val="both"/>
        <w:rPr>
          <w:rFonts w:ascii="Times New Roman" w:hAnsi="Times New Roman" w:cs="Times New Roman"/>
          <w:b/>
          <w:color w:val="000000" w:themeColor="text1"/>
          <w:sz w:val="24"/>
          <w:szCs w:val="24"/>
          <w:bdr w:val="single" w:sz="2" w:space="0" w:color="E2E8F0" w:frame="1"/>
          <w:shd w:val="clear" w:color="auto" w:fill="F5F5F5"/>
        </w:rPr>
      </w:pPr>
    </w:p>
    <w:p w:rsidR="00B732A3" w:rsidRPr="00720D98" w:rsidRDefault="00B732A3" w:rsidP="00B732A3">
      <w:pPr>
        <w:tabs>
          <w:tab w:val="left" w:pos="5566"/>
        </w:tabs>
        <w:spacing w:line="360" w:lineRule="auto"/>
        <w:jc w:val="both"/>
        <w:rPr>
          <w:rFonts w:ascii="Times New Roman" w:hAnsi="Times New Roman" w:cs="Times New Roman"/>
          <w:b/>
          <w:color w:val="000000" w:themeColor="text1"/>
          <w:sz w:val="24"/>
          <w:szCs w:val="24"/>
          <w:bdr w:val="single" w:sz="2" w:space="0" w:color="E2E8F0" w:frame="1"/>
          <w:shd w:val="clear" w:color="auto" w:fill="F5F5F5"/>
        </w:rPr>
      </w:pPr>
    </w:p>
    <w:p w:rsidR="00B732A3" w:rsidRDefault="00B732A3" w:rsidP="00B732A3">
      <w:pPr>
        <w:tabs>
          <w:tab w:val="left" w:pos="5566"/>
        </w:tabs>
        <w:spacing w:line="360" w:lineRule="auto"/>
        <w:jc w:val="center"/>
        <w:rPr>
          <w:rFonts w:ascii="Times New Roman" w:hAnsi="Times New Roman" w:cs="Times New Roman"/>
          <w:b/>
          <w:color w:val="000000" w:themeColor="text1"/>
          <w:sz w:val="24"/>
          <w:szCs w:val="24"/>
          <w:bdr w:val="single" w:sz="2" w:space="0" w:color="E2E8F0" w:frame="1"/>
          <w:shd w:val="clear" w:color="auto" w:fill="F5F5F5"/>
        </w:rPr>
      </w:pPr>
      <w:r>
        <w:rPr>
          <w:rFonts w:ascii="Times New Roman" w:hAnsi="Times New Roman" w:cs="Times New Roman"/>
          <w:b/>
          <w:color w:val="000000" w:themeColor="text1"/>
          <w:sz w:val="24"/>
          <w:szCs w:val="24"/>
          <w:bdr w:val="single" w:sz="2" w:space="0" w:color="E2E8F0" w:frame="1"/>
          <w:shd w:val="clear" w:color="auto" w:fill="F5F5F5"/>
        </w:rPr>
        <w:t>BAB V</w:t>
      </w:r>
    </w:p>
    <w:p w:rsidR="00720D98" w:rsidRPr="00720D98" w:rsidRDefault="00B732A3" w:rsidP="00720D98">
      <w:pPr>
        <w:tabs>
          <w:tab w:val="left" w:pos="5566"/>
        </w:tabs>
        <w:spacing w:line="360" w:lineRule="auto"/>
        <w:jc w:val="center"/>
        <w:rPr>
          <w:rFonts w:ascii="Times New Roman" w:hAnsi="Times New Roman" w:cs="Times New Roman"/>
          <w:b/>
          <w:color w:val="000000" w:themeColor="text1"/>
          <w:sz w:val="24"/>
          <w:szCs w:val="24"/>
          <w:bdr w:val="single" w:sz="2" w:space="0" w:color="E2E8F0" w:frame="1"/>
          <w:shd w:val="clear" w:color="auto" w:fill="F5F5F5"/>
        </w:rPr>
      </w:pPr>
      <w:r>
        <w:rPr>
          <w:rFonts w:ascii="Times New Roman" w:hAnsi="Times New Roman" w:cs="Times New Roman"/>
          <w:b/>
          <w:color w:val="000000" w:themeColor="text1"/>
          <w:sz w:val="24"/>
          <w:szCs w:val="24"/>
          <w:bdr w:val="single" w:sz="2" w:space="0" w:color="E2E8F0" w:frame="1"/>
          <w:shd w:val="clear" w:color="auto" w:fill="F5F5F5"/>
        </w:rPr>
        <w:t>TINDAK LANJUT INOVASI</w:t>
      </w:r>
    </w:p>
    <w:p w:rsidR="00720D98" w:rsidRDefault="00720D98" w:rsidP="00720D98">
      <w:pPr>
        <w:pStyle w:val="NormalWeb"/>
        <w:spacing w:before="234" w:beforeAutospacing="0" w:after="0" w:afterAutospacing="0" w:line="380" w:lineRule="atLeast"/>
        <w:jc w:val="both"/>
        <w:rPr>
          <w:rFonts w:ascii="Arial" w:hAnsi="Arial" w:cs="Arial"/>
          <w:color w:val="222222"/>
          <w:sz w:val="25"/>
          <w:szCs w:val="25"/>
        </w:rPr>
      </w:pPr>
      <w:r>
        <w:rPr>
          <w:rStyle w:val="Strong"/>
          <w:color w:val="222222"/>
        </w:rPr>
        <w:t>5.1 Langkah Pencegahan Penyalahgunaan Narkoba Pada Remaja</w:t>
      </w:r>
    </w:p>
    <w:p w:rsidR="00720D98" w:rsidRDefault="00720D98" w:rsidP="00720D98">
      <w:pPr>
        <w:pStyle w:val="NormalWeb"/>
        <w:spacing w:before="234" w:beforeAutospacing="0" w:after="0" w:afterAutospacing="0" w:line="380" w:lineRule="atLeast"/>
        <w:jc w:val="both"/>
        <w:rPr>
          <w:rFonts w:ascii="Arial" w:hAnsi="Arial" w:cs="Arial"/>
          <w:color w:val="222222"/>
          <w:sz w:val="25"/>
          <w:szCs w:val="25"/>
        </w:rPr>
      </w:pPr>
      <w:r>
        <w:rPr>
          <w:color w:val="222222"/>
        </w:rPr>
        <w:t xml:space="preserve">        </w:t>
      </w:r>
      <w:proofErr w:type="gramStart"/>
      <w:r>
        <w:rPr>
          <w:color w:val="222222"/>
        </w:rPr>
        <w:t>Metode pencegahan dan pemberantasan penyalahgunaan narkoba yang paling efektif dan mendasar adalah metode promotif dan preventif.</w:t>
      </w:r>
      <w:proofErr w:type="gramEnd"/>
      <w:r>
        <w:rPr>
          <w:color w:val="222222"/>
        </w:rPr>
        <w:t xml:space="preserve"> </w:t>
      </w:r>
      <w:proofErr w:type="gramStart"/>
      <w:r>
        <w:rPr>
          <w:color w:val="222222"/>
        </w:rPr>
        <w:t>Upaya yang paling praktis dan nyata adalah represif dan upaya yang manusiawi adalah kuratif serta rehabilitatif.</w:t>
      </w:r>
      <w:proofErr w:type="gramEnd"/>
    </w:p>
    <w:p w:rsidR="00720D98" w:rsidRDefault="00720D98" w:rsidP="00720D98">
      <w:pPr>
        <w:pStyle w:val="NormalWeb"/>
        <w:spacing w:before="234" w:beforeAutospacing="0" w:after="0" w:afterAutospacing="0" w:line="380" w:lineRule="atLeast"/>
        <w:jc w:val="both"/>
        <w:rPr>
          <w:rFonts w:ascii="Arial" w:hAnsi="Arial" w:cs="Arial"/>
          <w:color w:val="222222"/>
          <w:sz w:val="25"/>
          <w:szCs w:val="25"/>
        </w:rPr>
      </w:pPr>
      <w:r>
        <w:rPr>
          <w:rStyle w:val="Strong"/>
          <w:color w:val="222222"/>
        </w:rPr>
        <w:t>1. Promotif</w:t>
      </w:r>
    </w:p>
    <w:p w:rsidR="00720D98" w:rsidRDefault="00720D98" w:rsidP="00720D98">
      <w:pPr>
        <w:pStyle w:val="NormalWeb"/>
        <w:spacing w:before="234" w:beforeAutospacing="0" w:after="0" w:afterAutospacing="0" w:line="380" w:lineRule="atLeast"/>
        <w:ind w:left="284"/>
        <w:jc w:val="both"/>
        <w:rPr>
          <w:rFonts w:ascii="Arial" w:hAnsi="Arial" w:cs="Arial"/>
          <w:color w:val="222222"/>
          <w:sz w:val="25"/>
          <w:szCs w:val="25"/>
        </w:rPr>
      </w:pPr>
      <w:proofErr w:type="gramStart"/>
      <w:r>
        <w:rPr>
          <w:color w:val="222222"/>
        </w:rPr>
        <w:t>Program promotif ini kerap disebut juga sebagai program preemtif atau program pembinaan.</w:t>
      </w:r>
      <w:proofErr w:type="gramEnd"/>
      <w:r>
        <w:rPr>
          <w:color w:val="222222"/>
        </w:rPr>
        <w:t xml:space="preserve"> Pada program ini yang menjadi sasaran pembinaanya adalah para anggota masyarakat yang belum memakai atau bahkan belum mengenal narkoba </w:t>
      </w:r>
      <w:proofErr w:type="gramStart"/>
      <w:r>
        <w:rPr>
          <w:color w:val="222222"/>
        </w:rPr>
        <w:t>sama</w:t>
      </w:r>
      <w:proofErr w:type="gramEnd"/>
      <w:r>
        <w:rPr>
          <w:color w:val="222222"/>
        </w:rPr>
        <w:t xml:space="preserve"> sekali. Prinsip yang dijalani oleh program ini adalah dengan meningkatkan peranan dan kegitanan masyarakat agar kelompok ini menjadi lebih sejahtera secara nyata sehingga mereka </w:t>
      </w:r>
      <w:proofErr w:type="gramStart"/>
      <w:r>
        <w:rPr>
          <w:color w:val="222222"/>
        </w:rPr>
        <w:t>sama</w:t>
      </w:r>
      <w:proofErr w:type="gramEnd"/>
      <w:r>
        <w:rPr>
          <w:color w:val="222222"/>
        </w:rPr>
        <w:t xml:space="preserve"> sekali tidak akan pernah berpikir untuk memperoleh kebahagiaan dengan cara menggunakan narkoba. Bentuk program yang ditawrkan antara </w:t>
      </w:r>
      <w:proofErr w:type="gramStart"/>
      <w:r>
        <w:rPr>
          <w:color w:val="222222"/>
        </w:rPr>
        <w:t>lain</w:t>
      </w:r>
      <w:proofErr w:type="gramEnd"/>
      <w:r>
        <w:rPr>
          <w:color w:val="222222"/>
        </w:rPr>
        <w:t xml:space="preserve"> pelatihan, dialog interaktif dan lainnya pada kelompok belajar, kelompok olah raga, seni budaya, atau kelompok usaha. </w:t>
      </w:r>
      <w:proofErr w:type="gramStart"/>
      <w:r>
        <w:rPr>
          <w:color w:val="222222"/>
        </w:rPr>
        <w:t>Pelaku program yang sebenarnya paling tepat adalah lembaga-lembaga masyarakat yang difasilitasi dan diawasi oleh pemerintah.</w:t>
      </w:r>
      <w:proofErr w:type="gramEnd"/>
    </w:p>
    <w:p w:rsidR="00720D98" w:rsidRDefault="00720D98" w:rsidP="00720D98">
      <w:pPr>
        <w:pStyle w:val="NormalWeb"/>
        <w:spacing w:before="234" w:beforeAutospacing="0" w:after="0" w:afterAutospacing="0" w:line="380" w:lineRule="atLeast"/>
        <w:jc w:val="both"/>
        <w:rPr>
          <w:rFonts w:ascii="Arial" w:hAnsi="Arial" w:cs="Arial"/>
          <w:color w:val="222222"/>
          <w:sz w:val="25"/>
          <w:szCs w:val="25"/>
        </w:rPr>
      </w:pPr>
      <w:r>
        <w:rPr>
          <w:rStyle w:val="Strong"/>
          <w:color w:val="222222"/>
        </w:rPr>
        <w:t>2. Preventif</w:t>
      </w:r>
    </w:p>
    <w:p w:rsidR="00720D98" w:rsidRDefault="00720D98" w:rsidP="00720D98">
      <w:pPr>
        <w:pStyle w:val="NormalWeb"/>
        <w:spacing w:before="234" w:beforeAutospacing="0" w:after="0" w:afterAutospacing="0" w:line="380" w:lineRule="atLeast"/>
        <w:ind w:left="284"/>
        <w:jc w:val="both"/>
        <w:rPr>
          <w:color w:val="222222"/>
        </w:rPr>
      </w:pPr>
      <w:r>
        <w:rPr>
          <w:color w:val="222222"/>
        </w:rPr>
        <w:t xml:space="preserve">Program promotif ini disebut juga sebagai program pencegahan dimana program ini ditujukan kepada masyarakat sehat yang </w:t>
      </w:r>
      <w:proofErr w:type="gramStart"/>
      <w:r>
        <w:rPr>
          <w:color w:val="222222"/>
        </w:rPr>
        <w:t>sama</w:t>
      </w:r>
      <w:proofErr w:type="gramEnd"/>
      <w:r>
        <w:rPr>
          <w:color w:val="222222"/>
        </w:rPr>
        <w:t xml:space="preserve"> sekali belum pernah mengenal narkoba agar mereka mengetahui tentang seluk beluk narkoba sehingga mereka menjadi tidak tertarik untuk menyalahgunakannya. Program ini selain dilakukan oleh pemerintah, juga sangat efektif apabila dibantu oleh sebuah instansi dan institusi lain termasuk lembaga-lembaga profesional terkait, lembaga swadaya masyarakat, perkumpulan, organisasi masyarakat dan lainnya. Bentuk dan agenda kegiatan dalam program preventif ini:</w:t>
      </w:r>
    </w:p>
    <w:p w:rsidR="00720D98" w:rsidRDefault="00720D98" w:rsidP="00720D98">
      <w:pPr>
        <w:pStyle w:val="NormalWeb"/>
        <w:spacing w:before="234" w:beforeAutospacing="0" w:after="0" w:afterAutospacing="0" w:line="380" w:lineRule="atLeast"/>
        <w:ind w:left="284"/>
        <w:jc w:val="both"/>
        <w:rPr>
          <w:rFonts w:ascii="Arial" w:hAnsi="Arial" w:cs="Arial"/>
          <w:color w:val="222222"/>
          <w:sz w:val="25"/>
          <w:szCs w:val="25"/>
        </w:rPr>
      </w:pPr>
    </w:p>
    <w:p w:rsidR="00720D98" w:rsidRPr="00720D98" w:rsidRDefault="00720D98" w:rsidP="00720D98">
      <w:pPr>
        <w:pStyle w:val="NormalWeb"/>
        <w:spacing w:before="234" w:beforeAutospacing="0" w:after="0" w:afterAutospacing="0" w:line="380" w:lineRule="atLeast"/>
        <w:ind w:left="284"/>
        <w:jc w:val="both"/>
        <w:rPr>
          <w:color w:val="222222"/>
        </w:rPr>
      </w:pPr>
      <w:r>
        <w:rPr>
          <w:color w:val="222222"/>
        </w:rPr>
        <w:lastRenderedPageBreak/>
        <w:t>a. Kampanye anti penyalahgunaan narkoba</w:t>
      </w:r>
    </w:p>
    <w:p w:rsidR="00720D98" w:rsidRDefault="00720D98" w:rsidP="00720D98">
      <w:pPr>
        <w:pStyle w:val="NormalWeb"/>
        <w:spacing w:before="234" w:beforeAutospacing="0" w:after="0" w:afterAutospacing="0" w:line="380" w:lineRule="atLeast"/>
        <w:ind w:left="567"/>
        <w:jc w:val="both"/>
        <w:rPr>
          <w:rFonts w:ascii="Arial" w:hAnsi="Arial" w:cs="Arial"/>
          <w:color w:val="222222"/>
          <w:sz w:val="25"/>
          <w:szCs w:val="25"/>
        </w:rPr>
      </w:pPr>
      <w:r>
        <w:rPr>
          <w:rFonts w:ascii="Arial" w:hAnsi="Arial" w:cs="Arial"/>
          <w:color w:val="222222"/>
          <w:sz w:val="25"/>
          <w:szCs w:val="25"/>
        </w:rPr>
        <w:t xml:space="preserve">  </w:t>
      </w:r>
      <w:proofErr w:type="gramStart"/>
      <w:r>
        <w:rPr>
          <w:color w:val="222222"/>
        </w:rPr>
        <w:t>Program pemberian informasi satu arah dari pembicara kepada pendengar tentang bahaya penyalahgunaan narkoba.</w:t>
      </w:r>
      <w:proofErr w:type="gramEnd"/>
      <w:r>
        <w:rPr>
          <w:color w:val="222222"/>
        </w:rPr>
        <w:t xml:space="preserve"> Kampanye ini hanya memberikan informasi saja kepada para pendengarnya, tanpa disertai sesi </w:t>
      </w:r>
      <w:proofErr w:type="gramStart"/>
      <w:r>
        <w:rPr>
          <w:color w:val="222222"/>
        </w:rPr>
        <w:t>tanya</w:t>
      </w:r>
      <w:proofErr w:type="gramEnd"/>
      <w:r>
        <w:rPr>
          <w:color w:val="222222"/>
        </w:rPr>
        <w:t xml:space="preserve"> jawab. </w:t>
      </w:r>
      <w:proofErr w:type="gramStart"/>
      <w:r>
        <w:rPr>
          <w:color w:val="222222"/>
        </w:rPr>
        <w:t>Biasanya yang dipaparkan oleh pembicara hanyalah garis besarnya saja dan bersifat informasi umum.Informasi ini biasa disampaikan oleh para tokoh asyarakat.Kampanye ini juga dapat dilakukan melalui spanduk poster atau baliho.Pesan yang ingin disampaikan hanyalah sebatas arahan agar menjauhi penyalahgunan narkoba tanpa merinci lebih dala mengenai narkoba.</w:t>
      </w:r>
      <w:proofErr w:type="gramEnd"/>
    </w:p>
    <w:p w:rsidR="00720D98" w:rsidRDefault="00720D98" w:rsidP="00720D98">
      <w:pPr>
        <w:pStyle w:val="NormalWeb"/>
        <w:spacing w:before="234" w:beforeAutospacing="0" w:after="0" w:afterAutospacing="0" w:line="380" w:lineRule="atLeast"/>
        <w:ind w:left="567" w:hanging="283"/>
        <w:jc w:val="both"/>
        <w:rPr>
          <w:rFonts w:ascii="Arial" w:hAnsi="Arial" w:cs="Arial"/>
          <w:color w:val="222222"/>
          <w:sz w:val="25"/>
          <w:szCs w:val="25"/>
        </w:rPr>
      </w:pPr>
      <w:r>
        <w:rPr>
          <w:color w:val="222222"/>
        </w:rPr>
        <w:t xml:space="preserve"> b. Penyuluhan seluk beluk narkoba Berbeda dengan kampanye yang hanya bersifat memberikan informasi, pada penyuluhan ini lebih bersifat dialog yang disertai dengan sesi </w:t>
      </w:r>
      <w:proofErr w:type="gramStart"/>
      <w:r>
        <w:rPr>
          <w:color w:val="222222"/>
        </w:rPr>
        <w:t>tanya</w:t>
      </w:r>
      <w:proofErr w:type="gramEnd"/>
      <w:r>
        <w:rPr>
          <w:color w:val="222222"/>
        </w:rPr>
        <w:t xml:space="preserve"> jawab. </w:t>
      </w:r>
      <w:proofErr w:type="gramStart"/>
      <w:r>
        <w:rPr>
          <w:color w:val="222222"/>
        </w:rPr>
        <w:t>Bentuknya bisa berupa seminar atau ceramah.Tujuan penyuluhan ini adalah untuk mendalami pelbagai masalah tentang narkoba sehingga masyarakat menjadi lebih tahu karenanya dan menjadi tidak tertarik enggunakannya selepas mengikuti program ini.</w:t>
      </w:r>
      <w:proofErr w:type="gramEnd"/>
      <w:r>
        <w:rPr>
          <w:color w:val="222222"/>
        </w:rPr>
        <w:t xml:space="preserve"> </w:t>
      </w:r>
      <w:proofErr w:type="gramStart"/>
      <w:r>
        <w:rPr>
          <w:color w:val="222222"/>
        </w:rPr>
        <w:t>Materi dalam program ini biasa disampaikan oleh tenaga profesional seperti dokter, psikolog, polisi, ahli hukum ataupun sosiolog sesuai dengan tema penyuluhannya.</w:t>
      </w:r>
      <w:proofErr w:type="gramEnd"/>
    </w:p>
    <w:p w:rsidR="00720D98" w:rsidRDefault="00720D98" w:rsidP="00720D98">
      <w:pPr>
        <w:pStyle w:val="NormalWeb"/>
        <w:spacing w:before="234" w:beforeAutospacing="0" w:after="0" w:afterAutospacing="0" w:line="380" w:lineRule="atLeast"/>
        <w:jc w:val="both"/>
        <w:rPr>
          <w:rFonts w:ascii="Arial" w:hAnsi="Arial" w:cs="Arial"/>
          <w:color w:val="222222"/>
          <w:sz w:val="25"/>
          <w:szCs w:val="25"/>
        </w:rPr>
      </w:pPr>
      <w:r>
        <w:rPr>
          <w:color w:val="222222"/>
        </w:rPr>
        <w:t xml:space="preserve">     c. Pendidikan dan pelatihan kelompok sebaya</w:t>
      </w:r>
    </w:p>
    <w:p w:rsidR="00720D98" w:rsidRDefault="00720D98" w:rsidP="00720D98">
      <w:pPr>
        <w:pStyle w:val="NormalWeb"/>
        <w:spacing w:before="234" w:beforeAutospacing="0" w:after="0" w:afterAutospacing="0" w:line="380" w:lineRule="atLeast"/>
        <w:ind w:left="567"/>
        <w:jc w:val="both"/>
        <w:rPr>
          <w:rFonts w:ascii="Arial" w:hAnsi="Arial" w:cs="Arial"/>
          <w:color w:val="222222"/>
          <w:sz w:val="25"/>
          <w:szCs w:val="25"/>
        </w:rPr>
      </w:pPr>
      <w:proofErr w:type="gramStart"/>
      <w:r>
        <w:rPr>
          <w:color w:val="222222"/>
        </w:rPr>
        <w:t>Perlu dilakukan pendidikan dan pelatihan didalam kelompok masyarakat agar upaya menanggulangi penyalahgunaan narkoba didalam masyarakat ini menjadi lebih efektif.</w:t>
      </w:r>
      <w:proofErr w:type="gramEnd"/>
      <w:r>
        <w:rPr>
          <w:color w:val="222222"/>
        </w:rPr>
        <w:t xml:space="preserve"> Pada program ini pengenalan narkoba </w:t>
      </w:r>
      <w:proofErr w:type="gramStart"/>
      <w:r>
        <w:rPr>
          <w:color w:val="222222"/>
        </w:rPr>
        <w:t>akan</w:t>
      </w:r>
      <w:proofErr w:type="gramEnd"/>
      <w:r>
        <w:rPr>
          <w:color w:val="222222"/>
        </w:rPr>
        <w:t xml:space="preserve"> dibahas lebih mendalam yang nantinya akan disertai dengan simulasi penanggulangan, termasuk latihan pidato, latihan diskusi dan latihan menolong penderita. </w:t>
      </w:r>
      <w:proofErr w:type="gramStart"/>
      <w:r>
        <w:rPr>
          <w:color w:val="222222"/>
        </w:rPr>
        <w:t>Program ini biasa dilakukan dilebaga pendidikan seperti sekolah atau kampus dan melibatkan narasumber dan pelatih yang bersifat tenaga profesional.</w:t>
      </w:r>
      <w:proofErr w:type="gramEnd"/>
    </w:p>
    <w:p w:rsidR="00720D98" w:rsidRDefault="00720D98" w:rsidP="00720D98">
      <w:pPr>
        <w:pStyle w:val="NormalWeb"/>
        <w:spacing w:before="234" w:beforeAutospacing="0" w:after="0" w:afterAutospacing="0" w:line="380" w:lineRule="atLeast"/>
        <w:jc w:val="both"/>
        <w:rPr>
          <w:rFonts w:ascii="Arial" w:hAnsi="Arial" w:cs="Arial"/>
          <w:color w:val="222222"/>
          <w:sz w:val="25"/>
          <w:szCs w:val="25"/>
        </w:rPr>
      </w:pPr>
      <w:r>
        <w:rPr>
          <w:rStyle w:val="Strong"/>
          <w:color w:val="222222"/>
        </w:rPr>
        <w:t>3. Kuratif</w:t>
      </w:r>
    </w:p>
    <w:p w:rsidR="00720D98" w:rsidRDefault="00720D98" w:rsidP="00720D98">
      <w:pPr>
        <w:pStyle w:val="NormalWeb"/>
        <w:spacing w:before="234" w:beforeAutospacing="0" w:after="0" w:afterAutospacing="0" w:line="380" w:lineRule="atLeast"/>
        <w:ind w:left="284"/>
        <w:jc w:val="both"/>
        <w:rPr>
          <w:color w:val="222222"/>
        </w:rPr>
      </w:pPr>
      <w:r>
        <w:rPr>
          <w:color w:val="222222"/>
        </w:rPr>
        <w:t xml:space="preserve">Program ini juga dikenal dengan program pengobatan dimana program ini ditujukan kepada para peakai narkoba.Tujuan dari program ini adalah mebantu mengobati ketergantungan dan menyembuhkan penyakit sebagai akibat dari pemakaian narkoba, sekaligus menghentikan peakaian narkoba.Tidak sembarang pihak dapat mengobati pemakai narkoba ini, hanya dokter yang telah mempelajari narkoba secara khususlah yang diperbolehkan mengobati dan menyembuhkan pemakai narkoba ini.Pngobatan ini sangat rumit dan dibutuhkan kesabaran </w:t>
      </w:r>
      <w:r>
        <w:rPr>
          <w:color w:val="222222"/>
        </w:rPr>
        <w:lastRenderedPageBreak/>
        <w:t>dala menjalaninya.Kunci keberhasilan pengobatan ini adalah kerjasama yang baik antara dokter, pasien dan keluarganya.</w:t>
      </w:r>
    </w:p>
    <w:p w:rsidR="00720D98" w:rsidRDefault="00720D98" w:rsidP="00720D98">
      <w:pPr>
        <w:pStyle w:val="NormalWeb"/>
        <w:spacing w:before="234" w:beforeAutospacing="0" w:after="0" w:afterAutospacing="0" w:line="380" w:lineRule="atLeast"/>
        <w:ind w:left="284"/>
        <w:jc w:val="both"/>
        <w:rPr>
          <w:rFonts w:ascii="Arial" w:hAnsi="Arial" w:cs="Arial"/>
          <w:color w:val="222222"/>
          <w:sz w:val="25"/>
          <w:szCs w:val="25"/>
        </w:rPr>
      </w:pPr>
    </w:p>
    <w:p w:rsidR="00720D98" w:rsidRDefault="00720D98" w:rsidP="00720D98">
      <w:pPr>
        <w:pStyle w:val="NormalWeb"/>
        <w:spacing w:before="234" w:beforeAutospacing="0" w:after="0" w:afterAutospacing="0" w:line="380" w:lineRule="atLeast"/>
        <w:ind w:left="284" w:hanging="284"/>
        <w:jc w:val="both"/>
        <w:rPr>
          <w:rFonts w:ascii="Arial" w:hAnsi="Arial" w:cs="Arial"/>
          <w:color w:val="222222"/>
          <w:sz w:val="25"/>
          <w:szCs w:val="25"/>
        </w:rPr>
      </w:pPr>
      <w:r>
        <w:rPr>
          <w:color w:val="222222"/>
        </w:rPr>
        <w:t>Bentuk kegiatan yang yang dilakukan dalam program pengobat ini adalah:</w:t>
      </w:r>
    </w:p>
    <w:p w:rsidR="00720D98" w:rsidRDefault="00720D98" w:rsidP="00720D98">
      <w:pPr>
        <w:pStyle w:val="NormalWeb"/>
        <w:spacing w:before="234" w:beforeAutospacing="0" w:after="0" w:afterAutospacing="0" w:line="380" w:lineRule="atLeast"/>
        <w:ind w:left="284" w:hanging="284"/>
        <w:jc w:val="both"/>
        <w:rPr>
          <w:rFonts w:ascii="Arial" w:hAnsi="Arial" w:cs="Arial"/>
          <w:color w:val="222222"/>
          <w:sz w:val="25"/>
          <w:szCs w:val="25"/>
        </w:rPr>
      </w:pPr>
      <w:r>
        <w:rPr>
          <w:color w:val="222222"/>
        </w:rPr>
        <w:t>a) Penghentian secara langsung;</w:t>
      </w:r>
    </w:p>
    <w:p w:rsidR="00720D98" w:rsidRDefault="00720D98" w:rsidP="00720D98">
      <w:pPr>
        <w:pStyle w:val="NormalWeb"/>
        <w:spacing w:before="234" w:beforeAutospacing="0" w:after="0" w:afterAutospacing="0" w:line="380" w:lineRule="atLeast"/>
        <w:ind w:left="284" w:hanging="284"/>
        <w:jc w:val="both"/>
        <w:rPr>
          <w:rFonts w:ascii="Arial" w:hAnsi="Arial" w:cs="Arial"/>
          <w:color w:val="222222"/>
          <w:sz w:val="25"/>
          <w:szCs w:val="25"/>
        </w:rPr>
      </w:pPr>
      <w:proofErr w:type="gramStart"/>
      <w:r>
        <w:rPr>
          <w:color w:val="222222"/>
        </w:rPr>
        <w:t>b)</w:t>
      </w:r>
      <w:proofErr w:type="gramEnd"/>
      <w:r>
        <w:rPr>
          <w:color w:val="222222"/>
        </w:rPr>
        <w:t>Pengobatan gangguan kesehatan akibat dari penghentian dan pemakaian narkoba (detoksifikasi);</w:t>
      </w:r>
    </w:p>
    <w:p w:rsidR="00720D98" w:rsidRDefault="00720D98" w:rsidP="00720D98">
      <w:pPr>
        <w:pStyle w:val="NormalWeb"/>
        <w:spacing w:before="234" w:beforeAutospacing="0" w:after="0" w:afterAutospacing="0" w:line="380" w:lineRule="atLeast"/>
        <w:ind w:left="284" w:hanging="284"/>
        <w:jc w:val="both"/>
        <w:rPr>
          <w:rFonts w:ascii="Arial" w:hAnsi="Arial" w:cs="Arial"/>
          <w:color w:val="222222"/>
          <w:sz w:val="25"/>
          <w:szCs w:val="25"/>
        </w:rPr>
      </w:pPr>
      <w:r>
        <w:rPr>
          <w:color w:val="222222"/>
        </w:rPr>
        <w:t>c) Pengobatan terhadap kerusakan organ tubuh akibat pemakaian narkoba;</w:t>
      </w:r>
    </w:p>
    <w:p w:rsidR="00720D98" w:rsidRDefault="00720D98" w:rsidP="00720D98">
      <w:pPr>
        <w:pStyle w:val="NormalWeb"/>
        <w:spacing w:before="234" w:beforeAutospacing="0" w:after="0" w:afterAutospacing="0" w:line="380" w:lineRule="atLeast"/>
        <w:ind w:left="284" w:hanging="284"/>
        <w:jc w:val="both"/>
        <w:rPr>
          <w:rFonts w:ascii="Arial" w:hAnsi="Arial" w:cs="Arial"/>
          <w:color w:val="222222"/>
          <w:sz w:val="25"/>
          <w:szCs w:val="25"/>
        </w:rPr>
      </w:pPr>
      <w:r>
        <w:rPr>
          <w:color w:val="222222"/>
        </w:rPr>
        <w:t xml:space="preserve">d) Pengobatan terhadap penyakit </w:t>
      </w:r>
      <w:proofErr w:type="gramStart"/>
      <w:r>
        <w:rPr>
          <w:color w:val="222222"/>
        </w:rPr>
        <w:t>lain</w:t>
      </w:r>
      <w:proofErr w:type="gramEnd"/>
      <w:r>
        <w:rPr>
          <w:color w:val="222222"/>
        </w:rPr>
        <w:t xml:space="preserve"> yang dapat masuk bersama narkoba seperti HIV/AIDS, Hepatitis B/C, sifilis dan lainnya. </w:t>
      </w:r>
      <w:proofErr w:type="gramStart"/>
      <w:r>
        <w:rPr>
          <w:color w:val="222222"/>
        </w:rPr>
        <w:t>Pengobatan ini sangat kompleks dan memerlukan biaya yang sangat mahal.</w:t>
      </w:r>
      <w:proofErr w:type="gramEnd"/>
      <w:r>
        <w:rPr>
          <w:color w:val="222222"/>
        </w:rPr>
        <w:t xml:space="preserve"> Selain itu tingkat kesembuhan dari pengobatan ini tidaklah besar karena keberhasilan penghentian penyalahgunaan narkoba ini tergantung ada jenis narkoba yang dipakai, kurun waktu yang dipakai sewaktu menggunakan narkoba, dosis yang dipakai, kesadaran penderita, sikap keluarga penderita dan hubungan penderita dengan sindikat pengedar.</w:t>
      </w:r>
    </w:p>
    <w:p w:rsidR="00720D98" w:rsidRDefault="00720D98" w:rsidP="00720D98">
      <w:pPr>
        <w:pStyle w:val="NormalWeb"/>
        <w:spacing w:before="234" w:beforeAutospacing="0" w:after="0" w:afterAutospacing="0" w:line="380" w:lineRule="atLeast"/>
        <w:ind w:left="284" w:hanging="284"/>
        <w:jc w:val="both"/>
        <w:rPr>
          <w:rFonts w:ascii="Arial" w:hAnsi="Arial" w:cs="Arial"/>
          <w:color w:val="222222"/>
          <w:sz w:val="25"/>
          <w:szCs w:val="25"/>
        </w:rPr>
      </w:pPr>
      <w:r>
        <w:rPr>
          <w:color w:val="222222"/>
        </w:rPr>
        <w:t>Selain itu ancaman penyakit lainnya seperti HIV/AIDS juga ikut mempengaruhi, walaupun bisa</w:t>
      </w:r>
    </w:p>
    <w:p w:rsidR="00720D98" w:rsidRDefault="00720D98" w:rsidP="00720D98">
      <w:pPr>
        <w:pStyle w:val="NormalWeb"/>
        <w:spacing w:before="234" w:beforeAutospacing="0" w:after="0" w:afterAutospacing="0" w:line="380" w:lineRule="atLeast"/>
        <w:ind w:left="284" w:hanging="284"/>
        <w:jc w:val="both"/>
        <w:rPr>
          <w:rFonts w:ascii="Arial" w:hAnsi="Arial" w:cs="Arial"/>
          <w:color w:val="222222"/>
          <w:sz w:val="25"/>
          <w:szCs w:val="25"/>
        </w:rPr>
      </w:pPr>
      <w:proofErr w:type="gramStart"/>
      <w:r>
        <w:rPr>
          <w:color w:val="222222"/>
        </w:rPr>
        <w:t>sembuh</w:t>
      </w:r>
      <w:proofErr w:type="gramEnd"/>
      <w:r>
        <w:rPr>
          <w:color w:val="222222"/>
        </w:rPr>
        <w:t xml:space="preserve"> dari ketergantungan narkoba tapi apabila terjangkit penyakit seperti AIDS tentu juga tidak</w:t>
      </w:r>
    </w:p>
    <w:p w:rsidR="00720D98" w:rsidRDefault="00720D98" w:rsidP="00720D98">
      <w:pPr>
        <w:pStyle w:val="NormalWeb"/>
        <w:spacing w:before="234" w:beforeAutospacing="0" w:after="0" w:afterAutospacing="0" w:line="380" w:lineRule="atLeast"/>
        <w:ind w:left="284" w:hanging="284"/>
        <w:jc w:val="both"/>
        <w:rPr>
          <w:rFonts w:ascii="Arial" w:hAnsi="Arial" w:cs="Arial"/>
          <w:color w:val="222222"/>
          <w:sz w:val="25"/>
          <w:szCs w:val="25"/>
        </w:rPr>
      </w:pPr>
      <w:proofErr w:type="gramStart"/>
      <w:r>
        <w:rPr>
          <w:color w:val="222222"/>
        </w:rPr>
        <w:t>dapat</w:t>
      </w:r>
      <w:proofErr w:type="gramEnd"/>
      <w:r>
        <w:rPr>
          <w:color w:val="222222"/>
        </w:rPr>
        <w:t xml:space="preserve"> dikatakan berhasil.</w:t>
      </w:r>
    </w:p>
    <w:p w:rsidR="00720D98" w:rsidRDefault="00720D98" w:rsidP="00720D98">
      <w:pPr>
        <w:pStyle w:val="NormalWeb"/>
        <w:spacing w:before="234" w:beforeAutospacing="0" w:after="0" w:afterAutospacing="0" w:line="380" w:lineRule="atLeast"/>
        <w:jc w:val="both"/>
        <w:rPr>
          <w:rFonts w:ascii="Arial" w:hAnsi="Arial" w:cs="Arial"/>
          <w:color w:val="222222"/>
          <w:sz w:val="25"/>
          <w:szCs w:val="25"/>
        </w:rPr>
      </w:pPr>
      <w:r>
        <w:rPr>
          <w:rStyle w:val="Strong"/>
          <w:color w:val="222222"/>
        </w:rPr>
        <w:t>4. Rehabilitatif</w:t>
      </w:r>
    </w:p>
    <w:p w:rsidR="00720D98" w:rsidRDefault="00720D98" w:rsidP="00720D98">
      <w:pPr>
        <w:pStyle w:val="NormalWeb"/>
        <w:spacing w:before="234" w:beforeAutospacing="0" w:after="0" w:afterAutospacing="0" w:line="380" w:lineRule="atLeast"/>
        <w:ind w:hanging="284"/>
        <w:jc w:val="both"/>
        <w:rPr>
          <w:rFonts w:ascii="Arial" w:hAnsi="Arial" w:cs="Arial"/>
          <w:color w:val="222222"/>
          <w:sz w:val="25"/>
          <w:szCs w:val="25"/>
        </w:rPr>
      </w:pPr>
      <w:r>
        <w:rPr>
          <w:color w:val="222222"/>
        </w:rPr>
        <w:t xml:space="preserve">         </w:t>
      </w:r>
      <w:proofErr w:type="gramStart"/>
      <w:r>
        <w:rPr>
          <w:color w:val="222222"/>
        </w:rPr>
        <w:t>Program ini disebut juga sebagai upaya pemulihan kesehatan jiwa dan raga yang ditujukan kepada penderita narkoba yang telah lama menjalani program kuratif.</w:t>
      </w:r>
      <w:proofErr w:type="gramEnd"/>
      <w:r>
        <w:rPr>
          <w:color w:val="222222"/>
        </w:rPr>
        <w:t xml:space="preserve"> Tujuannya agar </w:t>
      </w:r>
      <w:proofErr w:type="gramStart"/>
      <w:r>
        <w:rPr>
          <w:color w:val="222222"/>
        </w:rPr>
        <w:t>ia</w:t>
      </w:r>
      <w:proofErr w:type="gramEnd"/>
      <w:r>
        <w:rPr>
          <w:color w:val="222222"/>
        </w:rPr>
        <w:t xml:space="preserve"> tidak memakai</w:t>
      </w:r>
    </w:p>
    <w:p w:rsidR="00720D98" w:rsidRDefault="00720D98" w:rsidP="00720D98">
      <w:pPr>
        <w:pStyle w:val="NormalWeb"/>
        <w:spacing w:before="234" w:beforeAutospacing="0" w:after="0" w:afterAutospacing="0" w:line="380" w:lineRule="atLeast"/>
        <w:ind w:hanging="284"/>
        <w:jc w:val="both"/>
        <w:rPr>
          <w:rFonts w:ascii="Arial" w:hAnsi="Arial" w:cs="Arial"/>
          <w:color w:val="222222"/>
          <w:sz w:val="25"/>
          <w:szCs w:val="25"/>
        </w:rPr>
      </w:pPr>
      <w:r>
        <w:rPr>
          <w:color w:val="222222"/>
        </w:rPr>
        <w:t xml:space="preserve">     </w:t>
      </w:r>
      <w:proofErr w:type="gramStart"/>
      <w:r>
        <w:rPr>
          <w:color w:val="222222"/>
        </w:rPr>
        <w:t>dan</w:t>
      </w:r>
      <w:proofErr w:type="gramEnd"/>
      <w:r>
        <w:rPr>
          <w:color w:val="222222"/>
        </w:rPr>
        <w:t xml:space="preserve"> bisa bebas dari penyakit yang ikut menggerogotinya karena bekas pemakaian narkoba. </w:t>
      </w:r>
      <w:proofErr w:type="gramStart"/>
      <w:r>
        <w:rPr>
          <w:color w:val="222222"/>
        </w:rPr>
        <w:t>Kerusakan fisik, kerusakan mental dan penyakit bawaan macam HIV/AIDS biasanya ikut menghampiri para pemakai narkoba.</w:t>
      </w:r>
      <w:proofErr w:type="gramEnd"/>
      <w:r>
        <w:rPr>
          <w:color w:val="222222"/>
        </w:rPr>
        <w:t xml:space="preserve"> </w:t>
      </w:r>
      <w:proofErr w:type="gramStart"/>
      <w:r>
        <w:rPr>
          <w:color w:val="222222"/>
        </w:rPr>
        <w:t xml:space="preserve">Itulah sebabnya mengapa pengobatan narkoba tanpa </w:t>
      </w:r>
      <w:r>
        <w:rPr>
          <w:color w:val="222222"/>
        </w:rPr>
        <w:lastRenderedPageBreak/>
        <w:t>program rehabilitasi tidaklah bermanfaat.</w:t>
      </w:r>
      <w:proofErr w:type="gramEnd"/>
      <w:r>
        <w:rPr>
          <w:color w:val="222222"/>
        </w:rPr>
        <w:t xml:space="preserve"> Setelah sembuh masih banyak masalah yang harus dihadapi oleh bekas pemakai tersebut, yang terburuk adalah para penderita </w:t>
      </w:r>
      <w:proofErr w:type="gramStart"/>
      <w:r>
        <w:rPr>
          <w:color w:val="222222"/>
        </w:rPr>
        <w:t>akan</w:t>
      </w:r>
      <w:proofErr w:type="gramEnd"/>
      <w:r>
        <w:rPr>
          <w:color w:val="222222"/>
        </w:rPr>
        <w:t xml:space="preserve"> merasa putus asa setelah dirinya tahu telah terjangit penyakit macam HIV/AIDS dan lebih memilih untuk mengakhiri dirinya sendiri. Cara yang paling banyak dilakukan dalam upaya bunuh diri ini adalah dengan </w:t>
      </w:r>
      <w:proofErr w:type="gramStart"/>
      <w:r>
        <w:rPr>
          <w:color w:val="222222"/>
        </w:rPr>
        <w:t>cara</w:t>
      </w:r>
      <w:proofErr w:type="gramEnd"/>
      <w:r>
        <w:rPr>
          <w:color w:val="222222"/>
        </w:rPr>
        <w:t xml:space="preserve"> menyuntikkan dosis obat dalam jumlah berlebihan yang mengakibatkan pemakai mengalami Over Dosis (OD). Cara </w:t>
      </w:r>
      <w:proofErr w:type="gramStart"/>
      <w:r>
        <w:rPr>
          <w:color w:val="222222"/>
        </w:rPr>
        <w:t>lain</w:t>
      </w:r>
      <w:proofErr w:type="gramEnd"/>
      <w:r>
        <w:rPr>
          <w:color w:val="222222"/>
        </w:rPr>
        <w:t xml:space="preserve"> yang biasa digunakan untuk bunuh diri dalah dengan melompat dari ketinggian, membenturkan kepala ke tembok atau sengaja melempar dirinya untuk ditbrakkan pada kendaraaan yang sedang lewat. Banyak upaya pemulihan namun keberhasilannya sendiri sangat bergantung pada sikap profesionalisme lembaga yang menangani program rehabilitasi ini, kesadaran dan kesungguhan penderita untuk sembuh serta dukungan kerja </w:t>
      </w:r>
      <w:proofErr w:type="gramStart"/>
      <w:r>
        <w:rPr>
          <w:color w:val="222222"/>
        </w:rPr>
        <w:t>sama</w:t>
      </w:r>
      <w:proofErr w:type="gramEnd"/>
      <w:r>
        <w:rPr>
          <w:color w:val="222222"/>
        </w:rPr>
        <w:t xml:space="preserve"> antara penderita, keluarga dan lembaga.</w:t>
      </w:r>
    </w:p>
    <w:p w:rsidR="00720D98" w:rsidRDefault="00720D98" w:rsidP="00720D98">
      <w:pPr>
        <w:pStyle w:val="NormalWeb"/>
        <w:spacing w:before="234" w:beforeAutospacing="0" w:after="0" w:afterAutospacing="0" w:line="380" w:lineRule="atLeast"/>
        <w:jc w:val="both"/>
        <w:rPr>
          <w:rFonts w:ascii="Arial" w:hAnsi="Arial" w:cs="Arial"/>
          <w:color w:val="222222"/>
          <w:sz w:val="25"/>
          <w:szCs w:val="25"/>
        </w:rPr>
      </w:pPr>
      <w:r>
        <w:rPr>
          <w:color w:val="222222"/>
        </w:rPr>
        <w:t>Masalah yang paling sering timbul dan sulit sekali untuk dihilangkan adalah mencegah datingnya</w:t>
      </w:r>
    </w:p>
    <w:p w:rsidR="00720D98" w:rsidRDefault="00720D98" w:rsidP="00720D98">
      <w:pPr>
        <w:pStyle w:val="NormalWeb"/>
        <w:spacing w:before="234" w:beforeAutospacing="0" w:after="0" w:afterAutospacing="0" w:line="380" w:lineRule="atLeast"/>
        <w:jc w:val="both"/>
        <w:rPr>
          <w:rFonts w:ascii="Arial" w:hAnsi="Arial" w:cs="Arial"/>
          <w:color w:val="222222"/>
          <w:sz w:val="25"/>
          <w:szCs w:val="25"/>
        </w:rPr>
      </w:pPr>
      <w:proofErr w:type="gramStart"/>
      <w:r>
        <w:rPr>
          <w:color w:val="222222"/>
        </w:rPr>
        <w:t>kembali</w:t>
      </w:r>
      <w:proofErr w:type="gramEnd"/>
      <w:r>
        <w:rPr>
          <w:color w:val="222222"/>
        </w:rPr>
        <w:t xml:space="preserve"> kambuh (relaps) setelah penderita menjalani pengobatan. </w:t>
      </w:r>
      <w:proofErr w:type="gramStart"/>
      <w:r>
        <w:rPr>
          <w:color w:val="222222"/>
        </w:rPr>
        <w:t>Relaps ini disebabkan oleh keinginan kuat akibat salah satu sifat narkoba yang bernama habitual.Cara yang paling efektif untuk menangani hal ini adalah dengan melakukan rehabilitasi secara mental dan fisik.Untuk pemakaipsikotropika biaanya tingkat keberhasilan setlah pengobatan terbilang sering berhasil, bahkan ada yang bisa sembuh 100 persen.</w:t>
      </w:r>
      <w:proofErr w:type="gramEnd"/>
    </w:p>
    <w:p w:rsidR="00720D98" w:rsidRDefault="00720D98" w:rsidP="00720D98">
      <w:pPr>
        <w:pStyle w:val="NormalWeb"/>
        <w:spacing w:before="234" w:beforeAutospacing="0" w:after="0" w:afterAutospacing="0" w:line="380" w:lineRule="atLeast"/>
        <w:jc w:val="both"/>
        <w:rPr>
          <w:rFonts w:ascii="Arial" w:hAnsi="Arial" w:cs="Arial"/>
          <w:color w:val="222222"/>
          <w:sz w:val="25"/>
          <w:szCs w:val="25"/>
        </w:rPr>
      </w:pPr>
      <w:r>
        <w:rPr>
          <w:rStyle w:val="Strong"/>
          <w:color w:val="222222"/>
        </w:rPr>
        <w:t>5. Represif</w:t>
      </w:r>
    </w:p>
    <w:p w:rsidR="00720D98" w:rsidRDefault="00720D98" w:rsidP="00720D98">
      <w:pPr>
        <w:pStyle w:val="NormalWeb"/>
        <w:spacing w:before="234" w:beforeAutospacing="0" w:after="0" w:afterAutospacing="0" w:line="380" w:lineRule="atLeast"/>
        <w:ind w:firstLine="284"/>
        <w:jc w:val="both"/>
        <w:rPr>
          <w:rFonts w:ascii="Arial" w:hAnsi="Arial" w:cs="Arial"/>
          <w:color w:val="222222"/>
          <w:sz w:val="25"/>
          <w:szCs w:val="25"/>
        </w:rPr>
      </w:pPr>
      <w:r>
        <w:rPr>
          <w:color w:val="222222"/>
        </w:rPr>
        <w:t>Ini merupakan program yang ditujukan untuk menindak para produsen, bandar, pengedar dan</w:t>
      </w:r>
    </w:p>
    <w:p w:rsidR="00720D98" w:rsidRDefault="00720D98" w:rsidP="00720D98">
      <w:pPr>
        <w:pStyle w:val="NormalWeb"/>
        <w:spacing w:before="234" w:beforeAutospacing="0" w:after="0" w:afterAutospacing="0" w:line="380" w:lineRule="atLeast"/>
        <w:jc w:val="both"/>
        <w:rPr>
          <w:rFonts w:ascii="Arial" w:hAnsi="Arial" w:cs="Arial"/>
          <w:color w:val="222222"/>
          <w:sz w:val="25"/>
          <w:szCs w:val="25"/>
        </w:rPr>
      </w:pPr>
      <w:proofErr w:type="gramStart"/>
      <w:r>
        <w:rPr>
          <w:color w:val="222222"/>
        </w:rPr>
        <w:t>pemakai</w:t>
      </w:r>
      <w:proofErr w:type="gramEnd"/>
      <w:r>
        <w:rPr>
          <w:color w:val="222222"/>
        </w:rPr>
        <w:t xml:space="preserve"> narkoba secara hukum.Program ini merupakan instansi peerintah yang berkewajiban</w:t>
      </w:r>
    </w:p>
    <w:p w:rsidR="00720D98" w:rsidRDefault="00720D98" w:rsidP="00720D98">
      <w:pPr>
        <w:pStyle w:val="NormalWeb"/>
        <w:spacing w:before="234" w:beforeAutospacing="0" w:after="0" w:afterAutospacing="0" w:line="380" w:lineRule="atLeast"/>
        <w:jc w:val="both"/>
        <w:rPr>
          <w:rFonts w:ascii="Arial" w:hAnsi="Arial" w:cs="Arial"/>
          <w:color w:val="222222"/>
          <w:sz w:val="25"/>
          <w:szCs w:val="25"/>
        </w:rPr>
      </w:pPr>
      <w:proofErr w:type="gramStart"/>
      <w:r>
        <w:rPr>
          <w:color w:val="222222"/>
        </w:rPr>
        <w:t>mengawasi</w:t>
      </w:r>
      <w:proofErr w:type="gramEnd"/>
      <w:r>
        <w:rPr>
          <w:color w:val="222222"/>
        </w:rPr>
        <w:t xml:space="preserve"> dan mengendalikan produksi aupun distribusi narkoba.Selain itu juga berupa penindakan terhadap pemakai yang melanggar undang-undang tentang narkoba. Instansi yang terkain dengan program ini antara </w:t>
      </w:r>
      <w:proofErr w:type="gramStart"/>
      <w:r>
        <w:rPr>
          <w:color w:val="222222"/>
        </w:rPr>
        <w:t>lain</w:t>
      </w:r>
      <w:proofErr w:type="gramEnd"/>
      <w:r>
        <w:rPr>
          <w:color w:val="222222"/>
        </w:rPr>
        <w:t xml:space="preserve"> polisi, Departemen Kesehatan, Balai Pengawasan Obat dan Makanan (BPOM), Imigrasi, Bea Cukai, Kejaksaan, Pengadilan. Begitu luasnya jangkauan peredaran gelap narkoba ini tentu diharapkan peran serta masyarakat, termasuk LSM dan lembaga kemasyarakatan </w:t>
      </w:r>
      <w:proofErr w:type="gramStart"/>
      <w:r>
        <w:rPr>
          <w:color w:val="222222"/>
        </w:rPr>
        <w:t>lain</w:t>
      </w:r>
      <w:proofErr w:type="gramEnd"/>
      <w:r>
        <w:rPr>
          <w:color w:val="222222"/>
        </w:rPr>
        <w:t xml:space="preserve"> untuk berpartisipasi membantu para aparat terkait tersebut Masyarakat juga harus berpartisipasi, paling tidak melaporkan segala hal yang berhubungan dengan kegiatan yang terkait dengan penyalahgunaan narkoba dilingkungannya. </w:t>
      </w:r>
      <w:proofErr w:type="gramStart"/>
      <w:r>
        <w:rPr>
          <w:color w:val="222222"/>
        </w:rPr>
        <w:t xml:space="preserve">Untuk memudahkan partisipasi masyarakat tersebut, polisi harus ikut aktif menggalakkan pesan dan ajakan untuk melapor ke polisi bila melihat kegiatan penyalahgunaan narkoba.Cantumkan pula </w:t>
      </w:r>
      <w:r>
        <w:rPr>
          <w:color w:val="222222"/>
        </w:rPr>
        <w:lastRenderedPageBreak/>
        <w:t>nomor dan alamat yang bisa dihubungi sehingga masyarakat tidak kebingungan bila hendak melapor.</w:t>
      </w:r>
      <w:proofErr w:type="gramEnd"/>
    </w:p>
    <w:p w:rsidR="00720D98" w:rsidRDefault="00720D98" w:rsidP="00720D98">
      <w:pPr>
        <w:pStyle w:val="NormalWeb"/>
        <w:spacing w:before="234" w:beforeAutospacing="0" w:after="0" w:afterAutospacing="0" w:line="380" w:lineRule="atLeast"/>
        <w:ind w:firstLine="284"/>
        <w:jc w:val="both"/>
        <w:rPr>
          <w:rFonts w:ascii="Arial" w:hAnsi="Arial" w:cs="Arial"/>
          <w:color w:val="222222"/>
          <w:sz w:val="25"/>
          <w:szCs w:val="25"/>
        </w:rPr>
      </w:pPr>
      <w:proofErr w:type="gramStart"/>
      <w:r>
        <w:rPr>
          <w:color w:val="222222"/>
        </w:rPr>
        <w:t>Melaporkan kegiatan pelanggaran narkoba seperti ini tentu saja secara tidak langsung ikut mebahayakan keselamatan si pelapor, karena sindikat narkoba tentu tak ingin kegiatan mereka terlacak dan diketahui oleh aparat.</w:t>
      </w:r>
      <w:proofErr w:type="gramEnd"/>
      <w:r>
        <w:rPr>
          <w:color w:val="222222"/>
        </w:rPr>
        <w:t xml:space="preserve"> </w:t>
      </w:r>
      <w:proofErr w:type="gramStart"/>
      <w:r>
        <w:rPr>
          <w:color w:val="222222"/>
        </w:rPr>
        <w:t>Karena itu sudah jadi tugas polisi untuk melindungi keselamatan jiwa si pelapor dan merahasiakan identitasnya.</w:t>
      </w:r>
      <w:proofErr w:type="gramEnd"/>
      <w:r>
        <w:rPr>
          <w:color w:val="222222"/>
        </w:rPr>
        <w:t xml:space="preserve"> Masalah penyalahgunaan narkoba adalah masalah yang kompleks yang pada umumnya disebabkan oleh tiga faktor yaitu: faktor individu, faktor lingkungan/sosial dan faktor ketersediaan, menunjukkan bahwa pencegahan penyalahgunaan narkoba yang efektif memerlukan pendekatan secara terpadu dan komprehensif. Pendekatan </w:t>
      </w:r>
      <w:proofErr w:type="gramStart"/>
      <w:r>
        <w:rPr>
          <w:color w:val="222222"/>
        </w:rPr>
        <w:t>apa</w:t>
      </w:r>
      <w:proofErr w:type="gramEnd"/>
      <w:r>
        <w:rPr>
          <w:color w:val="222222"/>
        </w:rPr>
        <w:t xml:space="preserve"> pun yang dilakukan tanpa mempertimbangkan ketiga faktor tersebut akan mubazir. </w:t>
      </w:r>
      <w:proofErr w:type="gramStart"/>
      <w:r>
        <w:rPr>
          <w:color w:val="222222"/>
        </w:rPr>
        <w:t>Oleh karena itu peranan semua sektor terkait termasuk para orangtua, guru, tokoh masyarakat, tokoh agama, kelompok remaja dan LSM di masyarakat, dalam pencegahan narkoba sangat penting.</w:t>
      </w:r>
      <w:proofErr w:type="gramEnd"/>
    </w:p>
    <w:p w:rsidR="00720D98" w:rsidRDefault="00720D98" w:rsidP="00720D98">
      <w:pPr>
        <w:pStyle w:val="NormalWeb"/>
        <w:spacing w:before="234" w:beforeAutospacing="0" w:after="0" w:afterAutospacing="0" w:line="380" w:lineRule="atLeast"/>
        <w:ind w:firstLine="284"/>
        <w:jc w:val="both"/>
        <w:rPr>
          <w:rFonts w:ascii="Arial" w:hAnsi="Arial" w:cs="Arial"/>
          <w:color w:val="222222"/>
          <w:sz w:val="25"/>
          <w:szCs w:val="25"/>
        </w:rPr>
      </w:pPr>
      <w:r>
        <w:rPr>
          <w:color w:val="222222"/>
        </w:rPr>
        <w:t>1. Peran remaja</w:t>
      </w:r>
    </w:p>
    <w:p w:rsidR="00720D98" w:rsidRDefault="00720D98" w:rsidP="00720D98">
      <w:pPr>
        <w:pStyle w:val="NormalWeb"/>
        <w:spacing w:before="234" w:beforeAutospacing="0" w:after="0" w:afterAutospacing="0" w:line="380" w:lineRule="atLeast"/>
        <w:ind w:firstLine="284"/>
        <w:jc w:val="both"/>
        <w:rPr>
          <w:rFonts w:ascii="Arial" w:hAnsi="Arial" w:cs="Arial"/>
          <w:color w:val="222222"/>
          <w:sz w:val="25"/>
          <w:szCs w:val="25"/>
        </w:rPr>
      </w:pPr>
      <w:r>
        <w:rPr>
          <w:color w:val="222222"/>
        </w:rPr>
        <w:t>a. Pelatihan keterampilan.</w:t>
      </w:r>
    </w:p>
    <w:p w:rsidR="00720D98" w:rsidRDefault="00720D98" w:rsidP="00720D98">
      <w:pPr>
        <w:pStyle w:val="NormalWeb"/>
        <w:spacing w:before="234" w:beforeAutospacing="0" w:after="0" w:afterAutospacing="0" w:line="380" w:lineRule="atLeast"/>
        <w:ind w:firstLine="284"/>
        <w:jc w:val="both"/>
        <w:rPr>
          <w:rFonts w:ascii="Arial" w:hAnsi="Arial" w:cs="Arial"/>
          <w:color w:val="222222"/>
          <w:sz w:val="25"/>
          <w:szCs w:val="25"/>
        </w:rPr>
      </w:pPr>
      <w:r>
        <w:rPr>
          <w:color w:val="222222"/>
        </w:rPr>
        <w:t xml:space="preserve">b. Kegiatan alternatif untuk mengisi waktu luang </w:t>
      </w:r>
      <w:proofErr w:type="gramStart"/>
      <w:r>
        <w:rPr>
          <w:color w:val="222222"/>
        </w:rPr>
        <w:t>seperti :</w:t>
      </w:r>
      <w:proofErr w:type="gramEnd"/>
      <w:r>
        <w:rPr>
          <w:color w:val="222222"/>
        </w:rPr>
        <w:t xml:space="preserve"> kegiatan olahraga, kesenian dan lainlain.</w:t>
      </w:r>
    </w:p>
    <w:p w:rsidR="00720D98" w:rsidRDefault="00720D98" w:rsidP="00720D98">
      <w:pPr>
        <w:pStyle w:val="NormalWeb"/>
        <w:spacing w:before="234" w:beforeAutospacing="0" w:after="0" w:afterAutospacing="0" w:line="380" w:lineRule="atLeast"/>
        <w:ind w:firstLine="284"/>
        <w:jc w:val="both"/>
        <w:rPr>
          <w:rFonts w:ascii="Arial" w:hAnsi="Arial" w:cs="Arial"/>
          <w:color w:val="222222"/>
          <w:sz w:val="25"/>
          <w:szCs w:val="25"/>
        </w:rPr>
      </w:pPr>
      <w:r>
        <w:rPr>
          <w:color w:val="222222"/>
        </w:rPr>
        <w:t>2. Peran orangtua</w:t>
      </w:r>
    </w:p>
    <w:p w:rsidR="00720D98" w:rsidRDefault="00720D98" w:rsidP="00720D98">
      <w:pPr>
        <w:pStyle w:val="NormalWeb"/>
        <w:spacing w:before="234" w:beforeAutospacing="0" w:after="0" w:afterAutospacing="0" w:line="380" w:lineRule="atLeast"/>
        <w:ind w:firstLine="284"/>
        <w:jc w:val="both"/>
        <w:rPr>
          <w:rFonts w:ascii="Arial" w:hAnsi="Arial" w:cs="Arial"/>
          <w:color w:val="222222"/>
          <w:sz w:val="25"/>
          <w:szCs w:val="25"/>
        </w:rPr>
      </w:pPr>
      <w:r>
        <w:rPr>
          <w:color w:val="222222"/>
        </w:rPr>
        <w:t xml:space="preserve">a. Menciptakan rumah yang sehat, serasi, harmonis, cinta, kasih saying dan komunikasi </w:t>
      </w:r>
      <w:r w:rsidR="00FC03AB">
        <w:rPr>
          <w:color w:val="222222"/>
        </w:rPr>
        <w:t xml:space="preserve">  </w:t>
      </w:r>
      <w:r>
        <w:rPr>
          <w:color w:val="222222"/>
        </w:rPr>
        <w:t>terbuka.</w:t>
      </w:r>
    </w:p>
    <w:p w:rsidR="00720D98" w:rsidRDefault="00720D98" w:rsidP="00720D98">
      <w:pPr>
        <w:pStyle w:val="NormalWeb"/>
        <w:spacing w:before="234" w:beforeAutospacing="0" w:after="0" w:afterAutospacing="0" w:line="380" w:lineRule="atLeast"/>
        <w:ind w:firstLine="284"/>
        <w:jc w:val="both"/>
        <w:rPr>
          <w:rFonts w:ascii="Arial" w:hAnsi="Arial" w:cs="Arial"/>
          <w:color w:val="222222"/>
          <w:sz w:val="25"/>
          <w:szCs w:val="25"/>
        </w:rPr>
      </w:pPr>
      <w:r>
        <w:rPr>
          <w:color w:val="222222"/>
        </w:rPr>
        <w:t>b. Mengasuh, mendidik anak yang baik.</w:t>
      </w:r>
    </w:p>
    <w:p w:rsidR="00720D98" w:rsidRDefault="00720D98" w:rsidP="00720D98">
      <w:pPr>
        <w:pStyle w:val="NormalWeb"/>
        <w:spacing w:before="234" w:beforeAutospacing="0" w:after="0" w:afterAutospacing="0" w:line="380" w:lineRule="atLeast"/>
        <w:ind w:firstLine="284"/>
        <w:jc w:val="both"/>
        <w:rPr>
          <w:rFonts w:ascii="Arial" w:hAnsi="Arial" w:cs="Arial"/>
          <w:color w:val="222222"/>
          <w:sz w:val="25"/>
          <w:szCs w:val="25"/>
        </w:rPr>
      </w:pPr>
      <w:r>
        <w:rPr>
          <w:color w:val="222222"/>
        </w:rPr>
        <w:t>c. Menjadi contoh yang baik.</w:t>
      </w:r>
    </w:p>
    <w:p w:rsidR="00720D98" w:rsidRDefault="00720D98" w:rsidP="00720D98">
      <w:pPr>
        <w:pStyle w:val="NormalWeb"/>
        <w:spacing w:before="234" w:beforeAutospacing="0" w:after="0" w:afterAutospacing="0" w:line="380" w:lineRule="atLeast"/>
        <w:ind w:firstLine="284"/>
        <w:jc w:val="both"/>
        <w:rPr>
          <w:rFonts w:ascii="Arial" w:hAnsi="Arial" w:cs="Arial"/>
          <w:color w:val="222222"/>
          <w:sz w:val="25"/>
          <w:szCs w:val="25"/>
        </w:rPr>
      </w:pPr>
      <w:r>
        <w:rPr>
          <w:color w:val="222222"/>
        </w:rPr>
        <w:t>d. Mengikuti jaringan orang tua.</w:t>
      </w:r>
    </w:p>
    <w:p w:rsidR="00720D98" w:rsidRDefault="00720D98" w:rsidP="00720D98">
      <w:pPr>
        <w:pStyle w:val="NormalWeb"/>
        <w:spacing w:before="234" w:beforeAutospacing="0" w:after="0" w:afterAutospacing="0" w:line="380" w:lineRule="atLeast"/>
        <w:ind w:firstLine="284"/>
        <w:jc w:val="both"/>
        <w:rPr>
          <w:rFonts w:ascii="Arial" w:hAnsi="Arial" w:cs="Arial"/>
          <w:color w:val="222222"/>
          <w:sz w:val="25"/>
          <w:szCs w:val="25"/>
        </w:rPr>
      </w:pPr>
      <w:r>
        <w:rPr>
          <w:color w:val="222222"/>
        </w:rPr>
        <w:t>e. Menyusun peraturan keluarga tentang keluarga bebas narkoba.</w:t>
      </w:r>
    </w:p>
    <w:p w:rsidR="00720D98" w:rsidRDefault="00720D98" w:rsidP="00720D98">
      <w:pPr>
        <w:pStyle w:val="NormalWeb"/>
        <w:spacing w:before="234" w:beforeAutospacing="0" w:after="0" w:afterAutospacing="0" w:line="380" w:lineRule="atLeast"/>
        <w:ind w:firstLine="284"/>
        <w:jc w:val="both"/>
        <w:rPr>
          <w:rFonts w:ascii="Arial" w:hAnsi="Arial" w:cs="Arial"/>
          <w:color w:val="222222"/>
          <w:sz w:val="25"/>
          <w:szCs w:val="25"/>
        </w:rPr>
      </w:pPr>
      <w:r>
        <w:rPr>
          <w:color w:val="222222"/>
        </w:rPr>
        <w:t>f. Menjadi pengawas yang baik.</w:t>
      </w:r>
    </w:p>
    <w:p w:rsidR="00720D98" w:rsidRDefault="00720D98" w:rsidP="00720D98">
      <w:pPr>
        <w:pStyle w:val="NormalWeb"/>
        <w:spacing w:before="234" w:beforeAutospacing="0" w:after="0" w:afterAutospacing="0" w:line="380" w:lineRule="atLeast"/>
        <w:ind w:firstLine="284"/>
        <w:jc w:val="both"/>
        <w:rPr>
          <w:rFonts w:ascii="Arial" w:hAnsi="Arial" w:cs="Arial"/>
          <w:color w:val="222222"/>
          <w:sz w:val="25"/>
          <w:szCs w:val="25"/>
        </w:rPr>
      </w:pPr>
      <w:r>
        <w:rPr>
          <w:color w:val="222222"/>
        </w:rPr>
        <w:t>3. Peran Tokoh Masyarakat</w:t>
      </w:r>
    </w:p>
    <w:p w:rsidR="00720D98" w:rsidRDefault="00720D98" w:rsidP="00720D98">
      <w:pPr>
        <w:pStyle w:val="NormalWeb"/>
        <w:spacing w:before="234" w:beforeAutospacing="0" w:after="0" w:afterAutospacing="0" w:line="380" w:lineRule="atLeast"/>
        <w:ind w:firstLine="284"/>
        <w:jc w:val="both"/>
        <w:rPr>
          <w:rFonts w:ascii="Arial" w:hAnsi="Arial" w:cs="Arial"/>
          <w:color w:val="222222"/>
          <w:sz w:val="25"/>
          <w:szCs w:val="25"/>
        </w:rPr>
      </w:pPr>
      <w:r>
        <w:rPr>
          <w:color w:val="222222"/>
        </w:rPr>
        <w:lastRenderedPageBreak/>
        <w:t>a. Mengikutsertakan dalam pengawasan narkoba dan pelaksanaan Undang-undang.</w:t>
      </w:r>
    </w:p>
    <w:p w:rsidR="00720D98" w:rsidRDefault="00720D98" w:rsidP="00720D98">
      <w:pPr>
        <w:pStyle w:val="NormalWeb"/>
        <w:spacing w:before="234" w:beforeAutospacing="0" w:after="0" w:afterAutospacing="0" w:line="380" w:lineRule="atLeast"/>
        <w:ind w:firstLine="284"/>
        <w:jc w:val="both"/>
        <w:rPr>
          <w:rFonts w:ascii="Arial" w:hAnsi="Arial" w:cs="Arial"/>
          <w:color w:val="222222"/>
          <w:sz w:val="25"/>
          <w:szCs w:val="25"/>
        </w:rPr>
      </w:pPr>
      <w:r>
        <w:rPr>
          <w:color w:val="222222"/>
        </w:rPr>
        <w:t>b. Mengadakan penyuluhan, kampanye pencegahan penyalahgunaan narkoba.</w:t>
      </w:r>
    </w:p>
    <w:p w:rsidR="00720D98" w:rsidRDefault="00720D98" w:rsidP="00720D98">
      <w:pPr>
        <w:pStyle w:val="NormalWeb"/>
        <w:spacing w:before="234" w:beforeAutospacing="0" w:after="0" w:afterAutospacing="0" w:line="380" w:lineRule="atLeast"/>
        <w:ind w:firstLine="284"/>
        <w:jc w:val="both"/>
        <w:rPr>
          <w:rFonts w:ascii="Arial" w:hAnsi="Arial" w:cs="Arial"/>
          <w:color w:val="222222"/>
          <w:sz w:val="25"/>
          <w:szCs w:val="25"/>
        </w:rPr>
      </w:pPr>
      <w:r>
        <w:rPr>
          <w:color w:val="222222"/>
        </w:rPr>
        <w:t>c. Merujuk korban narkoba ke tempat pengobatan.</w:t>
      </w:r>
    </w:p>
    <w:p w:rsidR="00720D98" w:rsidRDefault="00720D98" w:rsidP="00720D98">
      <w:pPr>
        <w:pStyle w:val="NormalWeb"/>
        <w:spacing w:before="234" w:beforeAutospacing="0" w:after="0" w:afterAutospacing="0" w:line="380" w:lineRule="atLeast"/>
        <w:ind w:firstLine="284"/>
        <w:jc w:val="both"/>
        <w:rPr>
          <w:rFonts w:ascii="Arial" w:hAnsi="Arial" w:cs="Arial"/>
          <w:color w:val="222222"/>
          <w:sz w:val="25"/>
          <w:szCs w:val="25"/>
        </w:rPr>
      </w:pPr>
      <w:r>
        <w:rPr>
          <w:color w:val="222222"/>
        </w:rPr>
        <w:t>d. Merencanakan, melaksanakan dan mengkoordinir program-program pencegahan</w:t>
      </w:r>
    </w:p>
    <w:p w:rsidR="00720D98" w:rsidRDefault="00720D98" w:rsidP="00720D98">
      <w:pPr>
        <w:pStyle w:val="NormalWeb"/>
        <w:spacing w:before="234" w:beforeAutospacing="0" w:after="0" w:afterAutospacing="0" w:line="380" w:lineRule="atLeast"/>
        <w:ind w:firstLine="284"/>
        <w:jc w:val="both"/>
        <w:rPr>
          <w:rFonts w:ascii="Arial" w:hAnsi="Arial" w:cs="Arial"/>
          <w:color w:val="222222"/>
          <w:sz w:val="25"/>
          <w:szCs w:val="25"/>
        </w:rPr>
      </w:pPr>
      <w:r>
        <w:rPr>
          <w:color w:val="222222"/>
        </w:rPr>
        <w:t xml:space="preserve">   </w:t>
      </w:r>
      <w:proofErr w:type="gramStart"/>
      <w:r>
        <w:rPr>
          <w:color w:val="222222"/>
        </w:rPr>
        <w:t>penyalahgunaan</w:t>
      </w:r>
      <w:proofErr w:type="gramEnd"/>
      <w:r>
        <w:rPr>
          <w:color w:val="222222"/>
        </w:rPr>
        <w:t xml:space="preserve"> narkoba.</w:t>
      </w:r>
    </w:p>
    <w:p w:rsidR="00720D98" w:rsidRDefault="00720D98" w:rsidP="00720D98">
      <w:pPr>
        <w:pStyle w:val="NormalWeb"/>
        <w:spacing w:before="234" w:beforeAutospacing="0" w:after="0" w:afterAutospacing="0" w:line="380" w:lineRule="atLeast"/>
        <w:ind w:firstLine="284"/>
        <w:jc w:val="both"/>
        <w:rPr>
          <w:rFonts w:ascii="Arial" w:hAnsi="Arial" w:cs="Arial"/>
          <w:color w:val="222222"/>
          <w:sz w:val="25"/>
          <w:szCs w:val="25"/>
        </w:rPr>
      </w:pPr>
      <w:proofErr w:type="gramStart"/>
      <w:r>
        <w:rPr>
          <w:color w:val="222222"/>
        </w:rPr>
        <w:t>Masyarakat mempunyai peran penting didalam usaha pencegahan dan penanggulangan penyalahgunaan narkoba.</w:t>
      </w:r>
      <w:proofErr w:type="gramEnd"/>
      <w:r>
        <w:rPr>
          <w:color w:val="222222"/>
        </w:rPr>
        <w:t xml:space="preserve"> Untuk itu tokoh masyarakat dapat melaksanakan hal-hal sebagai </w:t>
      </w:r>
      <w:proofErr w:type="gramStart"/>
      <w:r>
        <w:rPr>
          <w:color w:val="222222"/>
        </w:rPr>
        <w:t>berikut :</w:t>
      </w:r>
      <w:proofErr w:type="gramEnd"/>
    </w:p>
    <w:p w:rsidR="00720D98" w:rsidRDefault="00720D98" w:rsidP="00720D98">
      <w:pPr>
        <w:pStyle w:val="NormalWeb"/>
        <w:spacing w:before="234" w:beforeAutospacing="0" w:after="0" w:afterAutospacing="0" w:line="380" w:lineRule="atLeast"/>
        <w:ind w:firstLine="284"/>
        <w:jc w:val="both"/>
        <w:rPr>
          <w:rFonts w:ascii="Arial" w:hAnsi="Arial" w:cs="Arial"/>
          <w:color w:val="222222"/>
          <w:sz w:val="25"/>
          <w:szCs w:val="25"/>
        </w:rPr>
      </w:pPr>
      <w:r>
        <w:rPr>
          <w:color w:val="222222"/>
        </w:rPr>
        <w:t>1) Pahami masalah penyalahgunaan narkoba, pencegahan dan penanggulangannya.</w:t>
      </w:r>
    </w:p>
    <w:p w:rsidR="00720D98" w:rsidRDefault="00720D98" w:rsidP="00720D98">
      <w:pPr>
        <w:pStyle w:val="NormalWeb"/>
        <w:spacing w:before="234" w:beforeAutospacing="0" w:after="0" w:afterAutospacing="0" w:line="380" w:lineRule="atLeast"/>
        <w:ind w:firstLine="284"/>
        <w:jc w:val="both"/>
        <w:rPr>
          <w:rFonts w:ascii="Arial" w:hAnsi="Arial" w:cs="Arial"/>
          <w:color w:val="222222"/>
          <w:sz w:val="25"/>
          <w:szCs w:val="25"/>
        </w:rPr>
      </w:pPr>
      <w:r>
        <w:rPr>
          <w:color w:val="222222"/>
        </w:rPr>
        <w:t>2) Amati situasi dan kondisi lingkungan.</w:t>
      </w:r>
    </w:p>
    <w:p w:rsidR="00720D98" w:rsidRDefault="00720D98" w:rsidP="00720D98">
      <w:pPr>
        <w:pStyle w:val="NormalWeb"/>
        <w:spacing w:before="234" w:beforeAutospacing="0" w:after="0" w:afterAutospacing="0" w:line="380" w:lineRule="atLeast"/>
        <w:ind w:firstLine="284"/>
        <w:jc w:val="both"/>
        <w:rPr>
          <w:rFonts w:ascii="Arial" w:hAnsi="Arial" w:cs="Arial"/>
          <w:color w:val="222222"/>
          <w:sz w:val="25"/>
          <w:szCs w:val="25"/>
        </w:rPr>
      </w:pPr>
      <w:r>
        <w:rPr>
          <w:color w:val="222222"/>
        </w:rPr>
        <w:t>3) Galang potensi masyarakat yang dapat membantu pelaksanaan penanggulangannya,</w:t>
      </w:r>
    </w:p>
    <w:p w:rsidR="00720D98" w:rsidRDefault="00720D98" w:rsidP="00720D98">
      <w:pPr>
        <w:pStyle w:val="NormalWeb"/>
        <w:spacing w:before="234" w:beforeAutospacing="0" w:after="0" w:afterAutospacing="0" w:line="380" w:lineRule="atLeast"/>
        <w:ind w:firstLine="284"/>
        <w:jc w:val="both"/>
        <w:rPr>
          <w:rFonts w:ascii="Arial" w:hAnsi="Arial" w:cs="Arial"/>
          <w:color w:val="222222"/>
          <w:sz w:val="25"/>
          <w:szCs w:val="25"/>
        </w:rPr>
      </w:pPr>
      <w:proofErr w:type="gramStart"/>
      <w:r>
        <w:rPr>
          <w:color w:val="222222"/>
        </w:rPr>
        <w:t>terutama</w:t>
      </w:r>
      <w:proofErr w:type="gramEnd"/>
      <w:r>
        <w:rPr>
          <w:color w:val="222222"/>
        </w:rPr>
        <w:t xml:space="preserve"> orangtua, para remaja, sekolah, organisasi-organisasi sosial dalam masyarakat di sekitar lingkungan.</w:t>
      </w:r>
    </w:p>
    <w:p w:rsidR="00720D98" w:rsidRDefault="00720D98" w:rsidP="00720D98">
      <w:pPr>
        <w:pStyle w:val="NormalWeb"/>
        <w:spacing w:before="234" w:beforeAutospacing="0" w:after="0" w:afterAutospacing="0" w:line="380" w:lineRule="atLeast"/>
        <w:ind w:firstLine="284"/>
        <w:jc w:val="both"/>
        <w:rPr>
          <w:rFonts w:ascii="Arial" w:hAnsi="Arial" w:cs="Arial"/>
          <w:color w:val="222222"/>
          <w:sz w:val="25"/>
          <w:szCs w:val="25"/>
        </w:rPr>
      </w:pPr>
      <w:r>
        <w:rPr>
          <w:color w:val="222222"/>
        </w:rPr>
        <w:t>4) Arahkan, dorong dan kendalikan gerakan masyarakat tersebut.</w:t>
      </w:r>
    </w:p>
    <w:p w:rsidR="00720D98" w:rsidRDefault="00720D98" w:rsidP="00720D98">
      <w:pPr>
        <w:pStyle w:val="NormalWeb"/>
        <w:spacing w:before="234" w:beforeAutospacing="0" w:after="0" w:afterAutospacing="0" w:line="380" w:lineRule="atLeast"/>
        <w:ind w:firstLine="284"/>
        <w:jc w:val="both"/>
        <w:rPr>
          <w:rFonts w:ascii="Arial" w:hAnsi="Arial" w:cs="Arial"/>
          <w:color w:val="222222"/>
          <w:sz w:val="25"/>
          <w:szCs w:val="25"/>
        </w:rPr>
      </w:pPr>
      <w:r>
        <w:rPr>
          <w:color w:val="222222"/>
        </w:rPr>
        <w:t xml:space="preserve">Cara menggerakkan masyarakat dengan tahap-tahap sebagai </w:t>
      </w:r>
      <w:proofErr w:type="gramStart"/>
      <w:r>
        <w:rPr>
          <w:color w:val="222222"/>
        </w:rPr>
        <w:t>berikut :</w:t>
      </w:r>
      <w:proofErr w:type="gramEnd"/>
    </w:p>
    <w:p w:rsidR="00720D98" w:rsidRDefault="00720D98" w:rsidP="00720D98">
      <w:pPr>
        <w:pStyle w:val="NormalWeb"/>
        <w:spacing w:before="234" w:beforeAutospacing="0" w:after="0" w:afterAutospacing="0" w:line="380" w:lineRule="atLeast"/>
        <w:ind w:firstLine="284"/>
        <w:jc w:val="both"/>
        <w:rPr>
          <w:rFonts w:ascii="Arial" w:hAnsi="Arial" w:cs="Arial"/>
          <w:color w:val="222222"/>
          <w:sz w:val="25"/>
          <w:szCs w:val="25"/>
        </w:rPr>
      </w:pPr>
      <w:r>
        <w:rPr>
          <w:color w:val="222222"/>
        </w:rPr>
        <w:t>1) Tatap muka dan berbicara secara terbuka maksud gerakan tersebut.</w:t>
      </w:r>
    </w:p>
    <w:p w:rsidR="00720D98" w:rsidRDefault="00720D98" w:rsidP="00720D98">
      <w:pPr>
        <w:pStyle w:val="NormalWeb"/>
        <w:spacing w:before="234" w:beforeAutospacing="0" w:after="0" w:afterAutospacing="0" w:line="380" w:lineRule="atLeast"/>
        <w:ind w:firstLine="284"/>
        <w:jc w:val="both"/>
        <w:rPr>
          <w:rFonts w:ascii="Arial" w:hAnsi="Arial" w:cs="Arial"/>
          <w:color w:val="222222"/>
          <w:sz w:val="25"/>
          <w:szCs w:val="25"/>
        </w:rPr>
      </w:pPr>
      <w:r>
        <w:rPr>
          <w:color w:val="222222"/>
        </w:rPr>
        <w:t>2) Adakan rapat untuk menyusun program kerja.</w:t>
      </w:r>
    </w:p>
    <w:p w:rsidR="00720D98" w:rsidRDefault="00720D98" w:rsidP="00720D98">
      <w:pPr>
        <w:pStyle w:val="NormalWeb"/>
        <w:spacing w:before="234" w:beforeAutospacing="0" w:after="0" w:afterAutospacing="0" w:line="380" w:lineRule="atLeast"/>
        <w:ind w:firstLine="284"/>
        <w:jc w:val="both"/>
        <w:rPr>
          <w:rFonts w:ascii="Arial" w:hAnsi="Arial" w:cs="Arial"/>
          <w:color w:val="222222"/>
          <w:sz w:val="25"/>
          <w:szCs w:val="25"/>
        </w:rPr>
      </w:pPr>
      <w:r>
        <w:rPr>
          <w:color w:val="222222"/>
        </w:rPr>
        <w:t>3) Libatkan tokoh-tokoh masyarakat, organisasi sosial, tokoh agama dan potensi-potensi masyarakat yang ada.</w:t>
      </w:r>
    </w:p>
    <w:p w:rsidR="00720D98" w:rsidRDefault="00720D98" w:rsidP="00720D98">
      <w:pPr>
        <w:pStyle w:val="NormalWeb"/>
        <w:spacing w:before="234" w:beforeAutospacing="0" w:after="0" w:afterAutospacing="0" w:line="380" w:lineRule="atLeast"/>
        <w:ind w:firstLine="284"/>
        <w:jc w:val="both"/>
        <w:rPr>
          <w:rFonts w:ascii="Arial" w:hAnsi="Arial" w:cs="Arial"/>
          <w:color w:val="222222"/>
          <w:sz w:val="25"/>
          <w:szCs w:val="25"/>
        </w:rPr>
      </w:pPr>
      <w:r>
        <w:rPr>
          <w:color w:val="222222"/>
        </w:rPr>
        <w:t xml:space="preserve">4) Beri pengertian tentang masalah penyalahgunaan narkoba dimana masalah tersebut bukan hanya menjadi tanggungjawab pemerintah tapi juga masyarakat. </w:t>
      </w:r>
      <w:proofErr w:type="gramStart"/>
      <w:r>
        <w:rPr>
          <w:color w:val="222222"/>
        </w:rPr>
        <w:t>Adapun strategi pencegahan penyalahgunaan narkoba di masyarakat dapat dilakukan melalui langkah-langkah sebagai berikut.</w:t>
      </w:r>
      <w:proofErr w:type="gramEnd"/>
    </w:p>
    <w:p w:rsidR="00720D98" w:rsidRDefault="00720D98" w:rsidP="00720D98">
      <w:pPr>
        <w:pStyle w:val="NormalWeb"/>
        <w:spacing w:before="234" w:beforeAutospacing="0" w:after="0" w:afterAutospacing="0" w:line="380" w:lineRule="atLeast"/>
        <w:ind w:firstLine="284"/>
        <w:jc w:val="both"/>
        <w:rPr>
          <w:rFonts w:ascii="Arial" w:hAnsi="Arial" w:cs="Arial"/>
          <w:color w:val="222222"/>
          <w:sz w:val="25"/>
          <w:szCs w:val="25"/>
        </w:rPr>
      </w:pPr>
      <w:r>
        <w:rPr>
          <w:color w:val="222222"/>
        </w:rPr>
        <w:t>a. Pelatihan dan Pendidikan</w:t>
      </w:r>
    </w:p>
    <w:p w:rsidR="00720D98" w:rsidRDefault="00720D98" w:rsidP="00720D98">
      <w:pPr>
        <w:pStyle w:val="NormalWeb"/>
        <w:spacing w:before="234" w:beforeAutospacing="0" w:after="0" w:afterAutospacing="0" w:line="380" w:lineRule="atLeast"/>
        <w:ind w:firstLine="284"/>
        <w:jc w:val="both"/>
        <w:rPr>
          <w:rFonts w:ascii="Arial" w:hAnsi="Arial" w:cs="Arial"/>
          <w:color w:val="222222"/>
          <w:sz w:val="25"/>
          <w:szCs w:val="25"/>
        </w:rPr>
      </w:pPr>
      <w:proofErr w:type="gramStart"/>
      <w:r>
        <w:rPr>
          <w:color w:val="222222"/>
        </w:rPr>
        <w:lastRenderedPageBreak/>
        <w:t>Merencanakan dan melaksanakan kursus pelatihan untuk berbagai kelompok masyarakat seperti orang tua, tokoh-tokoh masyarakat, kelompok remaja tentang strategi-strategi pencegahan, keterampilan mengasuh anak, pelatihan kerja untuk anak-anak remaja dan lainlain.</w:t>
      </w:r>
      <w:proofErr w:type="gramEnd"/>
    </w:p>
    <w:p w:rsidR="00720D98" w:rsidRDefault="00720D98" w:rsidP="00720D98">
      <w:pPr>
        <w:pStyle w:val="NormalWeb"/>
        <w:spacing w:before="234" w:beforeAutospacing="0" w:after="0" w:afterAutospacing="0" w:line="380" w:lineRule="atLeast"/>
        <w:ind w:firstLine="284"/>
        <w:jc w:val="both"/>
        <w:rPr>
          <w:rFonts w:ascii="Arial" w:hAnsi="Arial" w:cs="Arial"/>
          <w:color w:val="222222"/>
          <w:sz w:val="25"/>
          <w:szCs w:val="25"/>
        </w:rPr>
      </w:pPr>
      <w:r>
        <w:rPr>
          <w:color w:val="222222"/>
        </w:rPr>
        <w:t>b. Kebijakan dan Peraturan</w:t>
      </w:r>
    </w:p>
    <w:p w:rsidR="00720D98" w:rsidRDefault="00720D98" w:rsidP="00720D98">
      <w:pPr>
        <w:pStyle w:val="NormalWeb"/>
        <w:spacing w:before="234" w:beforeAutospacing="0" w:after="0" w:afterAutospacing="0" w:line="380" w:lineRule="atLeast"/>
        <w:ind w:firstLine="284"/>
        <w:jc w:val="both"/>
        <w:rPr>
          <w:rFonts w:ascii="Arial" w:hAnsi="Arial" w:cs="Arial"/>
          <w:color w:val="222222"/>
          <w:sz w:val="25"/>
          <w:szCs w:val="25"/>
        </w:rPr>
      </w:pPr>
      <w:proofErr w:type="gramStart"/>
      <w:r>
        <w:rPr>
          <w:color w:val="222222"/>
        </w:rPr>
        <w:t>Masyarakat perlu menyusun kebijakan dan peraturan tentang penanggulangan dan pencegahan narkoba dan zat adiktif lainnya.</w:t>
      </w:r>
      <w:proofErr w:type="gramEnd"/>
    </w:p>
    <w:p w:rsidR="00720D98" w:rsidRDefault="00720D98" w:rsidP="00720D98">
      <w:pPr>
        <w:pStyle w:val="NormalWeb"/>
        <w:spacing w:before="234" w:beforeAutospacing="0" w:after="0" w:afterAutospacing="0" w:line="380" w:lineRule="atLeast"/>
        <w:ind w:firstLine="284"/>
        <w:jc w:val="both"/>
        <w:rPr>
          <w:rFonts w:ascii="Arial" w:hAnsi="Arial" w:cs="Arial"/>
          <w:color w:val="222222"/>
          <w:sz w:val="25"/>
          <w:szCs w:val="25"/>
        </w:rPr>
      </w:pPr>
      <w:proofErr w:type="gramStart"/>
      <w:r>
        <w:rPr>
          <w:color w:val="222222"/>
        </w:rPr>
        <w:t>c</w:t>
      </w:r>
      <w:proofErr w:type="gramEnd"/>
      <w:r>
        <w:rPr>
          <w:color w:val="222222"/>
        </w:rPr>
        <w:t>. Kegiatan Kemasyarakatan</w:t>
      </w:r>
    </w:p>
    <w:p w:rsidR="00720D98" w:rsidRDefault="00720D98" w:rsidP="00720D98">
      <w:pPr>
        <w:pStyle w:val="NormalWeb"/>
        <w:spacing w:before="234" w:beforeAutospacing="0" w:after="0" w:afterAutospacing="0" w:line="380" w:lineRule="atLeast"/>
        <w:ind w:firstLine="284"/>
        <w:jc w:val="both"/>
        <w:rPr>
          <w:rFonts w:ascii="Arial" w:hAnsi="Arial" w:cs="Arial"/>
          <w:color w:val="222222"/>
          <w:sz w:val="25"/>
          <w:szCs w:val="25"/>
        </w:rPr>
      </w:pPr>
      <w:r>
        <w:rPr>
          <w:color w:val="222222"/>
        </w:rPr>
        <w:t>Tokoh-tokoh masyarakat dapat mendorong dan menggerakkan masyarakat terutama para remaja untuk bergiat dalam kegiatan-kegiatan yang positif fan kegiatan kemasyarakatan seperti kerja bakti, pemeliharaan kebersihan, kesehatan, dan penghijauan lingkungan.</w:t>
      </w:r>
    </w:p>
    <w:p w:rsidR="00720D98" w:rsidRDefault="00720D98" w:rsidP="00720D98">
      <w:pPr>
        <w:pStyle w:val="NormalWeb"/>
        <w:spacing w:before="234" w:beforeAutospacing="0" w:after="0" w:afterAutospacing="0" w:line="380" w:lineRule="atLeast"/>
        <w:ind w:firstLine="284"/>
        <w:jc w:val="both"/>
        <w:rPr>
          <w:rFonts w:ascii="Arial" w:hAnsi="Arial" w:cs="Arial"/>
          <w:color w:val="222222"/>
          <w:sz w:val="25"/>
          <w:szCs w:val="25"/>
        </w:rPr>
      </w:pPr>
      <w:proofErr w:type="gramStart"/>
      <w:r>
        <w:rPr>
          <w:color w:val="222222"/>
        </w:rPr>
        <w:t>d</w:t>
      </w:r>
      <w:proofErr w:type="gramEnd"/>
      <w:r>
        <w:rPr>
          <w:color w:val="222222"/>
        </w:rPr>
        <w:t>. Promosi Hidup Sehat</w:t>
      </w:r>
    </w:p>
    <w:p w:rsidR="00720D98" w:rsidRDefault="00720D98" w:rsidP="00720D98">
      <w:pPr>
        <w:pStyle w:val="NormalWeb"/>
        <w:spacing w:before="234" w:beforeAutospacing="0" w:after="0" w:afterAutospacing="0" w:line="380" w:lineRule="atLeast"/>
        <w:ind w:firstLine="284"/>
        <w:jc w:val="both"/>
        <w:rPr>
          <w:rFonts w:ascii="Arial" w:hAnsi="Arial" w:cs="Arial"/>
          <w:color w:val="222222"/>
          <w:sz w:val="25"/>
          <w:szCs w:val="25"/>
        </w:rPr>
      </w:pPr>
      <w:r>
        <w:rPr>
          <w:color w:val="222222"/>
        </w:rPr>
        <w:t xml:space="preserve">Tokoh-tokoh masyarakat dapat menyusun program-program yang mengutamakan pada pengembangan hidup sehat </w:t>
      </w:r>
      <w:proofErr w:type="gramStart"/>
      <w:r>
        <w:rPr>
          <w:color w:val="222222"/>
        </w:rPr>
        <w:t>seperti :</w:t>
      </w:r>
      <w:proofErr w:type="gramEnd"/>
      <w:r>
        <w:rPr>
          <w:color w:val="222222"/>
        </w:rPr>
        <w:t xml:space="preserve"> gerak jalan, lomba olahraga, senam bersama, rekreasi bersama, dll.</w:t>
      </w:r>
    </w:p>
    <w:p w:rsidR="00720D98" w:rsidRDefault="00720D98" w:rsidP="00720D98">
      <w:pPr>
        <w:pStyle w:val="NormalWeb"/>
        <w:spacing w:before="234" w:beforeAutospacing="0" w:after="0" w:afterAutospacing="0" w:line="380" w:lineRule="atLeast"/>
        <w:ind w:firstLine="284"/>
        <w:jc w:val="both"/>
        <w:rPr>
          <w:rFonts w:ascii="Arial" w:hAnsi="Arial" w:cs="Arial"/>
          <w:color w:val="222222"/>
          <w:sz w:val="25"/>
          <w:szCs w:val="25"/>
        </w:rPr>
      </w:pPr>
      <w:proofErr w:type="gramStart"/>
      <w:r>
        <w:rPr>
          <w:color w:val="222222"/>
        </w:rPr>
        <w:t>e</w:t>
      </w:r>
      <w:proofErr w:type="gramEnd"/>
      <w:r>
        <w:rPr>
          <w:color w:val="222222"/>
        </w:rPr>
        <w:t>. Sistem Rujukan</w:t>
      </w:r>
    </w:p>
    <w:p w:rsidR="00720D98" w:rsidRDefault="00720D98" w:rsidP="00720D98">
      <w:pPr>
        <w:pStyle w:val="NormalWeb"/>
        <w:spacing w:before="234" w:beforeAutospacing="0" w:after="0" w:afterAutospacing="0" w:line="380" w:lineRule="atLeast"/>
        <w:ind w:firstLine="284"/>
        <w:jc w:val="both"/>
        <w:rPr>
          <w:rFonts w:ascii="Arial" w:hAnsi="Arial" w:cs="Arial"/>
          <w:color w:val="222222"/>
          <w:sz w:val="25"/>
          <w:szCs w:val="25"/>
        </w:rPr>
      </w:pPr>
      <w:r>
        <w:rPr>
          <w:color w:val="222222"/>
        </w:rPr>
        <w:t xml:space="preserve">Tokoh-tokoh masyarakat bisa membantu mereka yang rawan atau yang korban narkoba untuk mendapatkan pelayanan pengobatan, perawatan atau rehabilitasi sosial melalui sistem rujukan atau tata </w:t>
      </w:r>
      <w:proofErr w:type="gramStart"/>
      <w:r>
        <w:rPr>
          <w:color w:val="222222"/>
        </w:rPr>
        <w:t>cara</w:t>
      </w:r>
      <w:proofErr w:type="gramEnd"/>
      <w:r>
        <w:rPr>
          <w:color w:val="222222"/>
        </w:rPr>
        <w:t xml:space="preserve"> yang disepakati.</w:t>
      </w:r>
    </w:p>
    <w:p w:rsidR="00720D98" w:rsidRDefault="00720D98" w:rsidP="00720D98">
      <w:pPr>
        <w:pStyle w:val="NormalWeb"/>
        <w:spacing w:before="234" w:beforeAutospacing="0" w:after="0" w:afterAutospacing="0" w:line="380" w:lineRule="atLeast"/>
        <w:ind w:firstLine="284"/>
        <w:jc w:val="both"/>
        <w:rPr>
          <w:rFonts w:ascii="Arial" w:hAnsi="Arial" w:cs="Arial"/>
          <w:color w:val="222222"/>
          <w:sz w:val="25"/>
          <w:szCs w:val="25"/>
        </w:rPr>
      </w:pPr>
      <w:proofErr w:type="gramStart"/>
      <w:r>
        <w:rPr>
          <w:color w:val="222222"/>
        </w:rPr>
        <w:t>f</w:t>
      </w:r>
      <w:proofErr w:type="gramEnd"/>
      <w:r>
        <w:rPr>
          <w:color w:val="222222"/>
        </w:rPr>
        <w:t>. Pembentukan Kelompok Konseling Pembentukan kelompok konseling dari warga masyarakat, tokoh-tokoh masyarakat atau organisasi sosial masyarakat, sebagai relawan untuk memberikan konsultasi/konseling kepada warga atau remaja-remaja yang memiliki masalah pribadi atau memiliki kerawanan atau telah menjadi korban narkoba.</w:t>
      </w:r>
    </w:p>
    <w:p w:rsidR="00720D98" w:rsidRDefault="00720D98" w:rsidP="00720D98">
      <w:pPr>
        <w:pStyle w:val="NormalWeb"/>
        <w:spacing w:before="234" w:beforeAutospacing="0" w:after="0" w:afterAutospacing="0" w:line="380" w:lineRule="atLeast"/>
        <w:ind w:firstLine="284"/>
        <w:jc w:val="both"/>
        <w:rPr>
          <w:rFonts w:ascii="Arial" w:hAnsi="Arial" w:cs="Arial"/>
          <w:color w:val="222222"/>
          <w:sz w:val="25"/>
          <w:szCs w:val="25"/>
        </w:rPr>
      </w:pPr>
      <w:r>
        <w:rPr>
          <w:color w:val="222222"/>
        </w:rPr>
        <w:t>g. Organisasi</w:t>
      </w:r>
    </w:p>
    <w:p w:rsidR="00720D98" w:rsidRDefault="00720D98" w:rsidP="00720D98">
      <w:pPr>
        <w:pStyle w:val="NormalWeb"/>
        <w:spacing w:before="234" w:beforeAutospacing="0" w:after="0" w:afterAutospacing="0" w:line="380" w:lineRule="atLeast"/>
        <w:ind w:firstLine="284"/>
        <w:jc w:val="both"/>
        <w:rPr>
          <w:rFonts w:ascii="Arial" w:hAnsi="Arial" w:cs="Arial"/>
          <w:color w:val="222222"/>
          <w:sz w:val="25"/>
          <w:szCs w:val="25"/>
        </w:rPr>
      </w:pPr>
      <w:proofErr w:type="gramStart"/>
      <w:r>
        <w:rPr>
          <w:color w:val="222222"/>
        </w:rPr>
        <w:t>Penetapan prosedur hubungan kerjasama antara organisasi sosial masyarakat yang satu dengan yang lainnya dan dengan tokoh-tokoh masyarakat formal/informal sangat penting untuk memperlancar dan meningkatkan koordinasi dalam penanggulangan dan pencegahan penyalahgunaan narkoba di lingkungannya.</w:t>
      </w:r>
      <w:proofErr w:type="gramEnd"/>
      <w:r>
        <w:rPr>
          <w:color w:val="222222"/>
        </w:rPr>
        <w:t xml:space="preserve"> Di daerah yang kena wabah narkoba, akibatnya </w:t>
      </w:r>
      <w:r>
        <w:rPr>
          <w:color w:val="222222"/>
        </w:rPr>
        <w:lastRenderedPageBreak/>
        <w:t>sudah amat jelas.Selain orang yang terkena narkoba menjadi tidak produktif, kehadirannya amat membebani bahkan menghancurkan kehidupan keluarga, mengancam keamanan lingkungan, dan</w:t>
      </w:r>
    </w:p>
    <w:p w:rsidR="00720D98" w:rsidRDefault="00720D98" w:rsidP="00720D98">
      <w:pPr>
        <w:pStyle w:val="NormalWeb"/>
        <w:spacing w:before="234" w:beforeAutospacing="0" w:after="0" w:afterAutospacing="0" w:line="380" w:lineRule="atLeast"/>
        <w:ind w:firstLine="284"/>
        <w:jc w:val="both"/>
        <w:rPr>
          <w:rFonts w:ascii="Arial" w:hAnsi="Arial" w:cs="Arial"/>
          <w:color w:val="222222"/>
          <w:sz w:val="25"/>
          <w:szCs w:val="25"/>
        </w:rPr>
      </w:pPr>
      <w:proofErr w:type="gramStart"/>
      <w:r>
        <w:rPr>
          <w:color w:val="222222"/>
        </w:rPr>
        <w:t>memicu</w:t>
      </w:r>
      <w:proofErr w:type="gramEnd"/>
      <w:r>
        <w:rPr>
          <w:color w:val="222222"/>
        </w:rPr>
        <w:t xml:space="preserve"> aksi-aksi kejahatan di masyarakat. </w:t>
      </w:r>
      <w:proofErr w:type="gramStart"/>
      <w:r>
        <w:rPr>
          <w:color w:val="222222"/>
        </w:rPr>
        <w:t>Keadaan buruk ini sudah menimbulkan masyarakat benar-benar cemas dan merasa muak dan masyarakat sudah mulai perang melawan narkoba.</w:t>
      </w:r>
      <w:proofErr w:type="gramEnd"/>
    </w:p>
    <w:p w:rsidR="00720D98" w:rsidRDefault="00720D98" w:rsidP="00720D98">
      <w:pPr>
        <w:pStyle w:val="NormalWeb"/>
        <w:spacing w:before="234" w:beforeAutospacing="0" w:after="0" w:afterAutospacing="0" w:line="380" w:lineRule="atLeast"/>
        <w:ind w:firstLine="284"/>
        <w:jc w:val="both"/>
        <w:rPr>
          <w:rFonts w:ascii="Arial" w:hAnsi="Arial" w:cs="Arial"/>
          <w:color w:val="222222"/>
          <w:sz w:val="25"/>
          <w:szCs w:val="25"/>
        </w:rPr>
      </w:pPr>
      <w:r>
        <w:rPr>
          <w:color w:val="222222"/>
        </w:rPr>
        <w:t>Pengalaman pencegahan penyalahgunaan narkoba diluar dan didalam negeri menunjukkan bahwa pencegahan penyalahgunaan narkoba yang fektif memerlukan peranan aktif dari segenap lapisan</w:t>
      </w:r>
    </w:p>
    <w:p w:rsidR="00720D98" w:rsidRDefault="00720D98" w:rsidP="00720D98">
      <w:pPr>
        <w:pStyle w:val="NormalWeb"/>
        <w:spacing w:before="234" w:beforeAutospacing="0" w:after="0" w:afterAutospacing="0" w:line="380" w:lineRule="atLeast"/>
        <w:ind w:firstLine="284"/>
        <w:jc w:val="both"/>
        <w:rPr>
          <w:rFonts w:ascii="Arial" w:hAnsi="Arial" w:cs="Arial"/>
          <w:color w:val="222222"/>
          <w:sz w:val="25"/>
          <w:szCs w:val="25"/>
        </w:rPr>
      </w:pPr>
      <w:proofErr w:type="gramStart"/>
      <w:r>
        <w:rPr>
          <w:color w:val="222222"/>
        </w:rPr>
        <w:t>masyarakat</w:t>
      </w:r>
      <w:proofErr w:type="gramEnd"/>
      <w:r>
        <w:rPr>
          <w:color w:val="222222"/>
        </w:rPr>
        <w:t xml:space="preserve"> termasuk para orang tua, tokoh masyarakat dan agama, kelompok remaja dan kelompok masyarakat lainnya. </w:t>
      </w:r>
      <w:proofErr w:type="gramStart"/>
      <w:r>
        <w:rPr>
          <w:color w:val="222222"/>
        </w:rPr>
        <w:t>Partisipasi dan kolaborasi oleh segenap lapisan masyarakat adalah strategi yang sangat diperlukan untuk merespon secara multi disiplin pada permasalahan penyalahgunaan narkoba yang sangat kompleks.Kita menyadari bahwa permasalahan penyalahgunaan narkoba merupakan hasil interaksi berbagai faktor seperti tersedianyanarkoba sendiri aspek kepribadian dan perilaku individu.</w:t>
      </w:r>
      <w:proofErr w:type="gramEnd"/>
    </w:p>
    <w:p w:rsidR="00720D98" w:rsidRDefault="00720D98" w:rsidP="00720D98">
      <w:pPr>
        <w:pStyle w:val="NormalWeb"/>
        <w:spacing w:before="234" w:beforeAutospacing="0" w:after="0" w:afterAutospacing="0" w:line="380" w:lineRule="atLeast"/>
        <w:ind w:firstLine="284"/>
        <w:jc w:val="both"/>
        <w:rPr>
          <w:rFonts w:ascii="Arial" w:hAnsi="Arial" w:cs="Arial"/>
          <w:color w:val="222222"/>
          <w:sz w:val="25"/>
          <w:szCs w:val="25"/>
        </w:rPr>
      </w:pPr>
      <w:proofErr w:type="gramStart"/>
      <w:r>
        <w:rPr>
          <w:color w:val="222222"/>
        </w:rPr>
        <w:t>Dengan kenyataan ini, sepertinya tidak ada satu sistem atau kelompok pun yang bisa memberantas dan mencegah sendiri penyalahgunaan narkoba dilingkungannya.</w:t>
      </w:r>
      <w:proofErr w:type="gramEnd"/>
      <w:r>
        <w:rPr>
          <w:color w:val="222222"/>
        </w:rPr>
        <w:t xml:space="preserve"> </w:t>
      </w:r>
      <w:proofErr w:type="gramStart"/>
      <w:r>
        <w:rPr>
          <w:color w:val="222222"/>
        </w:rPr>
        <w:t>Pemerintah saja tidak dapat mengatasi masalah narkoba tersendiri.Masalah penyalahgunaan narkoba yang sangat kompleksi ini tetap menuntut penanganan secara komprehensif dan terpadu, dengan partisipasi aktif dari masyarakat baik secara individu maupun kelompok yang mempunyai potensi membantu generasi muda mencegah penyalahgunaan narkoba.</w:t>
      </w:r>
      <w:proofErr w:type="gramEnd"/>
    </w:p>
    <w:p w:rsidR="00720D98" w:rsidRDefault="00720D98" w:rsidP="00720D98">
      <w:pPr>
        <w:tabs>
          <w:tab w:val="left" w:pos="5566"/>
        </w:tabs>
        <w:spacing w:line="360" w:lineRule="auto"/>
        <w:ind w:firstLine="284"/>
        <w:jc w:val="both"/>
        <w:rPr>
          <w:rFonts w:ascii="Times New Roman" w:hAnsi="Times New Roman" w:cs="Times New Roman"/>
          <w:b/>
          <w:color w:val="000000" w:themeColor="text1"/>
          <w:sz w:val="24"/>
          <w:szCs w:val="24"/>
          <w:bdr w:val="single" w:sz="2" w:space="0" w:color="E2E8F0" w:frame="1"/>
          <w:shd w:val="clear" w:color="auto" w:fill="F5F5F5"/>
        </w:rPr>
      </w:pPr>
    </w:p>
    <w:p w:rsidR="00FC03AB" w:rsidRDefault="00FC03AB" w:rsidP="00720D98">
      <w:pPr>
        <w:tabs>
          <w:tab w:val="left" w:pos="5566"/>
        </w:tabs>
        <w:spacing w:line="360" w:lineRule="auto"/>
        <w:ind w:firstLine="284"/>
        <w:jc w:val="both"/>
        <w:rPr>
          <w:rFonts w:ascii="Times New Roman" w:hAnsi="Times New Roman" w:cs="Times New Roman"/>
          <w:b/>
          <w:color w:val="000000" w:themeColor="text1"/>
          <w:sz w:val="24"/>
          <w:szCs w:val="24"/>
          <w:bdr w:val="single" w:sz="2" w:space="0" w:color="E2E8F0" w:frame="1"/>
          <w:shd w:val="clear" w:color="auto" w:fill="F5F5F5"/>
        </w:rPr>
      </w:pPr>
    </w:p>
    <w:p w:rsidR="00FC03AB" w:rsidRDefault="00FC03AB" w:rsidP="00720D98">
      <w:pPr>
        <w:tabs>
          <w:tab w:val="left" w:pos="5566"/>
        </w:tabs>
        <w:spacing w:line="360" w:lineRule="auto"/>
        <w:ind w:firstLine="284"/>
        <w:jc w:val="both"/>
        <w:rPr>
          <w:rFonts w:ascii="Times New Roman" w:hAnsi="Times New Roman" w:cs="Times New Roman"/>
          <w:b/>
          <w:color w:val="000000" w:themeColor="text1"/>
          <w:sz w:val="24"/>
          <w:szCs w:val="24"/>
          <w:bdr w:val="single" w:sz="2" w:space="0" w:color="E2E8F0" w:frame="1"/>
          <w:shd w:val="clear" w:color="auto" w:fill="F5F5F5"/>
        </w:rPr>
      </w:pPr>
    </w:p>
    <w:p w:rsidR="00FC03AB" w:rsidRDefault="00FC03AB" w:rsidP="00720D98">
      <w:pPr>
        <w:tabs>
          <w:tab w:val="left" w:pos="5566"/>
        </w:tabs>
        <w:spacing w:line="360" w:lineRule="auto"/>
        <w:ind w:firstLine="284"/>
        <w:jc w:val="both"/>
        <w:rPr>
          <w:rFonts w:ascii="Times New Roman" w:hAnsi="Times New Roman" w:cs="Times New Roman"/>
          <w:b/>
          <w:color w:val="000000" w:themeColor="text1"/>
          <w:sz w:val="24"/>
          <w:szCs w:val="24"/>
          <w:bdr w:val="single" w:sz="2" w:space="0" w:color="E2E8F0" w:frame="1"/>
          <w:shd w:val="clear" w:color="auto" w:fill="F5F5F5"/>
        </w:rPr>
      </w:pPr>
    </w:p>
    <w:p w:rsidR="00FC03AB" w:rsidRDefault="00FC03AB" w:rsidP="00720D98">
      <w:pPr>
        <w:tabs>
          <w:tab w:val="left" w:pos="5566"/>
        </w:tabs>
        <w:spacing w:line="360" w:lineRule="auto"/>
        <w:ind w:firstLine="284"/>
        <w:jc w:val="both"/>
        <w:rPr>
          <w:rFonts w:ascii="Times New Roman" w:hAnsi="Times New Roman" w:cs="Times New Roman"/>
          <w:b/>
          <w:color w:val="000000" w:themeColor="text1"/>
          <w:sz w:val="24"/>
          <w:szCs w:val="24"/>
          <w:bdr w:val="single" w:sz="2" w:space="0" w:color="E2E8F0" w:frame="1"/>
          <w:shd w:val="clear" w:color="auto" w:fill="F5F5F5"/>
        </w:rPr>
      </w:pPr>
    </w:p>
    <w:p w:rsidR="00FC03AB" w:rsidRDefault="00FC03AB" w:rsidP="00720D98">
      <w:pPr>
        <w:tabs>
          <w:tab w:val="left" w:pos="5566"/>
        </w:tabs>
        <w:spacing w:line="360" w:lineRule="auto"/>
        <w:ind w:firstLine="284"/>
        <w:jc w:val="both"/>
        <w:rPr>
          <w:rFonts w:ascii="Times New Roman" w:hAnsi="Times New Roman" w:cs="Times New Roman"/>
          <w:b/>
          <w:color w:val="000000" w:themeColor="text1"/>
          <w:sz w:val="24"/>
          <w:szCs w:val="24"/>
          <w:bdr w:val="single" w:sz="2" w:space="0" w:color="E2E8F0" w:frame="1"/>
          <w:shd w:val="clear" w:color="auto" w:fill="F5F5F5"/>
        </w:rPr>
      </w:pPr>
    </w:p>
    <w:p w:rsidR="00FC03AB" w:rsidRDefault="00FC03AB" w:rsidP="00720D98">
      <w:pPr>
        <w:tabs>
          <w:tab w:val="left" w:pos="5566"/>
        </w:tabs>
        <w:spacing w:line="360" w:lineRule="auto"/>
        <w:ind w:firstLine="284"/>
        <w:jc w:val="both"/>
        <w:rPr>
          <w:rFonts w:ascii="Times New Roman" w:hAnsi="Times New Roman" w:cs="Times New Roman"/>
          <w:b/>
          <w:color w:val="000000" w:themeColor="text1"/>
          <w:sz w:val="24"/>
          <w:szCs w:val="24"/>
          <w:bdr w:val="single" w:sz="2" w:space="0" w:color="E2E8F0" w:frame="1"/>
          <w:shd w:val="clear" w:color="auto" w:fill="F5F5F5"/>
        </w:rPr>
      </w:pPr>
    </w:p>
    <w:p w:rsidR="00FC03AB" w:rsidRDefault="005A31CB" w:rsidP="005A31CB">
      <w:pPr>
        <w:tabs>
          <w:tab w:val="left" w:pos="5566"/>
        </w:tabs>
        <w:spacing w:line="360" w:lineRule="auto"/>
        <w:ind w:firstLine="284"/>
        <w:jc w:val="center"/>
        <w:rPr>
          <w:rFonts w:ascii="Times New Roman" w:hAnsi="Times New Roman" w:cs="Times New Roman"/>
          <w:b/>
          <w:color w:val="000000" w:themeColor="text1"/>
          <w:sz w:val="24"/>
          <w:szCs w:val="24"/>
          <w:bdr w:val="single" w:sz="2" w:space="0" w:color="E2E8F0" w:frame="1"/>
          <w:shd w:val="clear" w:color="auto" w:fill="F5F5F5"/>
        </w:rPr>
      </w:pPr>
      <w:r>
        <w:rPr>
          <w:rFonts w:ascii="Times New Roman" w:hAnsi="Times New Roman" w:cs="Times New Roman"/>
          <w:b/>
          <w:color w:val="000000" w:themeColor="text1"/>
          <w:sz w:val="24"/>
          <w:szCs w:val="24"/>
          <w:bdr w:val="single" w:sz="2" w:space="0" w:color="E2E8F0" w:frame="1"/>
          <w:shd w:val="clear" w:color="auto" w:fill="F5F5F5"/>
        </w:rPr>
        <w:lastRenderedPageBreak/>
        <w:t>BAB VI</w:t>
      </w:r>
    </w:p>
    <w:p w:rsidR="005A31CB" w:rsidRDefault="005A31CB" w:rsidP="005A31CB">
      <w:pPr>
        <w:tabs>
          <w:tab w:val="left" w:pos="5566"/>
        </w:tabs>
        <w:spacing w:line="360" w:lineRule="auto"/>
        <w:ind w:firstLine="284"/>
        <w:jc w:val="center"/>
        <w:rPr>
          <w:rFonts w:ascii="Times New Roman" w:hAnsi="Times New Roman" w:cs="Times New Roman"/>
          <w:b/>
          <w:color w:val="000000" w:themeColor="text1"/>
          <w:sz w:val="24"/>
          <w:szCs w:val="24"/>
          <w:bdr w:val="single" w:sz="2" w:space="0" w:color="E2E8F0" w:frame="1"/>
          <w:shd w:val="clear" w:color="auto" w:fill="F5F5F5"/>
        </w:rPr>
      </w:pPr>
      <w:r>
        <w:rPr>
          <w:rFonts w:ascii="Times New Roman" w:hAnsi="Times New Roman" w:cs="Times New Roman"/>
          <w:b/>
          <w:color w:val="000000" w:themeColor="text1"/>
          <w:sz w:val="24"/>
          <w:szCs w:val="24"/>
          <w:bdr w:val="single" w:sz="2" w:space="0" w:color="E2E8F0" w:frame="1"/>
          <w:shd w:val="clear" w:color="auto" w:fill="F5F5F5"/>
        </w:rPr>
        <w:t>KESIMPULAN</w:t>
      </w:r>
    </w:p>
    <w:p w:rsidR="005A31CB" w:rsidRDefault="005A31CB" w:rsidP="005A31CB">
      <w:pPr>
        <w:tabs>
          <w:tab w:val="left" w:pos="5566"/>
        </w:tabs>
        <w:jc w:val="both"/>
        <w:rPr>
          <w:rFonts w:ascii="Times New Roman" w:hAnsi="Times New Roman" w:cs="Times New Roman"/>
          <w:sz w:val="24"/>
          <w:szCs w:val="24"/>
        </w:rPr>
      </w:pPr>
      <w:r>
        <w:rPr>
          <w:rFonts w:ascii="Times New Roman" w:hAnsi="Times New Roman" w:cs="Times New Roman"/>
          <w:sz w:val="24"/>
          <w:szCs w:val="24"/>
        </w:rPr>
        <w:t xml:space="preserve">       </w:t>
      </w:r>
      <w:r w:rsidRPr="00A61618">
        <w:rPr>
          <w:rFonts w:ascii="Times New Roman" w:hAnsi="Times New Roman" w:cs="Times New Roman"/>
          <w:sz w:val="24"/>
          <w:szCs w:val="24"/>
        </w:rPr>
        <w:t xml:space="preserve"> </w:t>
      </w:r>
      <w:proofErr w:type="gramStart"/>
      <w:r w:rsidRPr="00A61618">
        <w:rPr>
          <w:rFonts w:ascii="Times New Roman" w:hAnsi="Times New Roman" w:cs="Times New Roman"/>
          <w:sz w:val="24"/>
          <w:szCs w:val="24"/>
        </w:rPr>
        <w:t>Belakangan ini banyak kasus yang beredar tentang penyalahgunaan narkoba.</w:t>
      </w:r>
      <w:proofErr w:type="gramEnd"/>
      <w:r w:rsidRPr="00A61618">
        <w:rPr>
          <w:rFonts w:ascii="Times New Roman" w:hAnsi="Times New Roman" w:cs="Times New Roman"/>
          <w:sz w:val="24"/>
          <w:szCs w:val="24"/>
        </w:rPr>
        <w:t xml:space="preserve"> </w:t>
      </w:r>
      <w:proofErr w:type="gramStart"/>
      <w:r w:rsidRPr="00A61618">
        <w:rPr>
          <w:rFonts w:ascii="Times New Roman" w:hAnsi="Times New Roman" w:cs="Times New Roman"/>
          <w:sz w:val="24"/>
          <w:szCs w:val="24"/>
        </w:rPr>
        <w:t>Narkotika, psikotropika dan zat adiktif atau disebut juga NARKOBA telah menjadi momok yang membahayakan bagi generasi bangsa.</w:t>
      </w:r>
      <w:proofErr w:type="gramEnd"/>
      <w:r w:rsidRPr="00A61618">
        <w:rPr>
          <w:rFonts w:ascii="Times New Roman" w:hAnsi="Times New Roman" w:cs="Times New Roman"/>
          <w:sz w:val="24"/>
          <w:szCs w:val="24"/>
        </w:rPr>
        <w:t xml:space="preserve"> Sejumlah ahli menyatakan bahwa pada saat ini penggunaan dan penyalahgunaan obat dan zat adiktif merupakan suatu bagian penting dalam kehidupan sebagian besar remaja, hal ini sebenarnya tidak hanya berdampak pada kesehatan mereka tetapi juga berimplikasi pada berbagai perilaku berisiko dan 3 anti-sosial, seperti tindak kejahatan, kekerasan, delinkuensi, dan seks bebas (Afiatin, 2010: 14)</w:t>
      </w:r>
      <w:r>
        <w:rPr>
          <w:rFonts w:ascii="Times New Roman" w:hAnsi="Times New Roman" w:cs="Times New Roman"/>
          <w:sz w:val="24"/>
          <w:szCs w:val="24"/>
        </w:rPr>
        <w:t>.</w:t>
      </w:r>
    </w:p>
    <w:p w:rsidR="005A31CB" w:rsidRDefault="005A31CB" w:rsidP="005A31CB">
      <w:pPr>
        <w:tabs>
          <w:tab w:val="left" w:pos="5566"/>
        </w:tabs>
        <w:jc w:val="both"/>
        <w:rPr>
          <w:rFonts w:ascii="Times New Roman" w:hAnsi="Times New Roman" w:cs="Times New Roman"/>
          <w:sz w:val="24"/>
          <w:szCs w:val="24"/>
        </w:rPr>
      </w:pPr>
      <w:r>
        <w:rPr>
          <w:rFonts w:ascii="Times New Roman" w:hAnsi="Times New Roman" w:cs="Times New Roman"/>
          <w:sz w:val="24"/>
          <w:szCs w:val="24"/>
        </w:rPr>
        <w:t xml:space="preserve">        </w:t>
      </w:r>
      <w:r w:rsidRPr="00A61618">
        <w:rPr>
          <w:rFonts w:ascii="Times New Roman" w:hAnsi="Times New Roman" w:cs="Times New Roman"/>
          <w:sz w:val="24"/>
          <w:szCs w:val="24"/>
        </w:rPr>
        <w:t xml:space="preserve">Menurut World Health Organisation (2013: 8) batasan </w:t>
      </w:r>
      <w:proofErr w:type="gramStart"/>
      <w:r w:rsidRPr="00A61618">
        <w:rPr>
          <w:rFonts w:ascii="Times New Roman" w:hAnsi="Times New Roman" w:cs="Times New Roman"/>
          <w:sz w:val="24"/>
          <w:szCs w:val="24"/>
        </w:rPr>
        <w:t>usia</w:t>
      </w:r>
      <w:proofErr w:type="gramEnd"/>
      <w:r w:rsidRPr="00A61618">
        <w:rPr>
          <w:rFonts w:ascii="Times New Roman" w:hAnsi="Times New Roman" w:cs="Times New Roman"/>
          <w:sz w:val="24"/>
          <w:szCs w:val="24"/>
        </w:rPr>
        <w:t xml:space="preserve"> remaja adalah 12 sampai 24 tahun. </w:t>
      </w:r>
      <w:proofErr w:type="gramStart"/>
      <w:r w:rsidRPr="00A61618">
        <w:rPr>
          <w:rFonts w:ascii="Times New Roman" w:hAnsi="Times New Roman" w:cs="Times New Roman"/>
          <w:sz w:val="24"/>
          <w:szCs w:val="24"/>
        </w:rPr>
        <w:t>Sedangkan dari segi program pelayanan, definisi remaja yang digunakan oleh Departemen Kesehatan Indonesia adalah mereka yang berusia 10 sampai 19 tahun dan belum kawin.</w:t>
      </w:r>
      <w:proofErr w:type="gramEnd"/>
      <w:r w:rsidRPr="00A6161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61618">
        <w:rPr>
          <w:rFonts w:ascii="Times New Roman" w:hAnsi="Times New Roman" w:cs="Times New Roman"/>
          <w:sz w:val="24"/>
          <w:szCs w:val="24"/>
        </w:rPr>
        <w:t xml:space="preserve">Sementara itu, menurut Direktorat Remaja Dan Perlindungan Hak Reproduksi (BKKBN) batasan </w:t>
      </w:r>
      <w:proofErr w:type="gramStart"/>
      <w:r w:rsidRPr="00A61618">
        <w:rPr>
          <w:rFonts w:ascii="Times New Roman" w:hAnsi="Times New Roman" w:cs="Times New Roman"/>
          <w:sz w:val="24"/>
          <w:szCs w:val="24"/>
        </w:rPr>
        <w:t>usia</w:t>
      </w:r>
      <w:proofErr w:type="gramEnd"/>
      <w:r w:rsidRPr="00A61618">
        <w:rPr>
          <w:rFonts w:ascii="Times New Roman" w:hAnsi="Times New Roman" w:cs="Times New Roman"/>
          <w:sz w:val="24"/>
          <w:szCs w:val="24"/>
        </w:rPr>
        <w:t xml:space="preserve"> 2 remaja adalah 10 sampai 21 tahun. Umur menurut WHO, BKKBN maupun </w:t>
      </w:r>
      <w:proofErr w:type="gramStart"/>
      <w:r w:rsidRPr="00A61618">
        <w:rPr>
          <w:rFonts w:ascii="Times New Roman" w:hAnsi="Times New Roman" w:cs="Times New Roman"/>
          <w:sz w:val="24"/>
          <w:szCs w:val="24"/>
        </w:rPr>
        <w:t xml:space="preserve">menurut </w:t>
      </w:r>
      <w:r>
        <w:rPr>
          <w:rFonts w:ascii="Times New Roman" w:hAnsi="Times New Roman" w:cs="Times New Roman"/>
          <w:sz w:val="24"/>
          <w:szCs w:val="24"/>
        </w:rPr>
        <w:t xml:space="preserve"> </w:t>
      </w:r>
      <w:r w:rsidRPr="00A61618">
        <w:rPr>
          <w:rFonts w:ascii="Times New Roman" w:hAnsi="Times New Roman" w:cs="Times New Roman"/>
          <w:sz w:val="24"/>
          <w:szCs w:val="24"/>
        </w:rPr>
        <w:t>Departemen</w:t>
      </w:r>
      <w:proofErr w:type="gramEnd"/>
      <w:r w:rsidRPr="00A61618">
        <w:rPr>
          <w:rFonts w:ascii="Times New Roman" w:hAnsi="Times New Roman" w:cs="Times New Roman"/>
          <w:sz w:val="24"/>
          <w:szCs w:val="24"/>
        </w:rPr>
        <w:t xml:space="preserve"> Kesehatan Indonesia tersebut, dapat disimpulkan bahwa usia remaja merupakan usia pelajar yang berada pada rentang pendidikan sekolah dasar sampai dengan perguruan tinggi. </w:t>
      </w:r>
      <w:proofErr w:type="gramStart"/>
      <w:r w:rsidRPr="00A61618">
        <w:rPr>
          <w:rFonts w:ascii="Times New Roman" w:hAnsi="Times New Roman" w:cs="Times New Roman"/>
          <w:sz w:val="24"/>
          <w:szCs w:val="24"/>
        </w:rPr>
        <w:t>Masa remaja merupakan fase perkembangan antara masa anak-anak dan masa dewasa.</w:t>
      </w:r>
      <w:proofErr w:type="gramEnd"/>
      <w:r w:rsidRPr="00A61618">
        <w:rPr>
          <w:rFonts w:ascii="Times New Roman" w:hAnsi="Times New Roman" w:cs="Times New Roman"/>
          <w:sz w:val="24"/>
          <w:szCs w:val="24"/>
        </w:rPr>
        <w:t xml:space="preserve"> Perkembangan seseorang dalam masa anak-anak dan remaja </w:t>
      </w:r>
      <w:proofErr w:type="gramStart"/>
      <w:r w:rsidRPr="00A61618">
        <w:rPr>
          <w:rFonts w:ascii="Times New Roman" w:hAnsi="Times New Roman" w:cs="Times New Roman"/>
          <w:sz w:val="24"/>
          <w:szCs w:val="24"/>
        </w:rPr>
        <w:t>akan</w:t>
      </w:r>
      <w:proofErr w:type="gramEnd"/>
      <w:r w:rsidRPr="00A61618">
        <w:rPr>
          <w:rFonts w:ascii="Times New Roman" w:hAnsi="Times New Roman" w:cs="Times New Roman"/>
          <w:sz w:val="24"/>
          <w:szCs w:val="24"/>
        </w:rPr>
        <w:t xml:space="preserve"> membentuk perkembangan diri orang tersebut di masa dewasa. </w:t>
      </w:r>
      <w:proofErr w:type="gramStart"/>
      <w:r w:rsidRPr="00A61618">
        <w:rPr>
          <w:rFonts w:ascii="Times New Roman" w:hAnsi="Times New Roman" w:cs="Times New Roman"/>
          <w:sz w:val="24"/>
          <w:szCs w:val="24"/>
        </w:rPr>
        <w:t>Dalam masa peralihan ini remaja perlu banyak belajar berbagai keterampilan intelektual dan sosial baru.</w:t>
      </w:r>
      <w:proofErr w:type="gramEnd"/>
      <w:r w:rsidRPr="00A61618">
        <w:rPr>
          <w:rFonts w:ascii="Times New Roman" w:hAnsi="Times New Roman" w:cs="Times New Roman"/>
          <w:sz w:val="24"/>
          <w:szCs w:val="24"/>
        </w:rPr>
        <w:t xml:space="preserve"> </w:t>
      </w:r>
      <w:proofErr w:type="gramStart"/>
      <w:r w:rsidRPr="00A61618">
        <w:rPr>
          <w:rFonts w:ascii="Times New Roman" w:hAnsi="Times New Roman" w:cs="Times New Roman"/>
          <w:sz w:val="24"/>
          <w:szCs w:val="24"/>
        </w:rPr>
        <w:t>Banyak sekali ditemui remaja yang berprestasi baik di dalam maupun di luar sekolah.</w:t>
      </w:r>
      <w:proofErr w:type="gramEnd"/>
      <w:r w:rsidRPr="00A61618">
        <w:rPr>
          <w:rFonts w:ascii="Times New Roman" w:hAnsi="Times New Roman" w:cs="Times New Roman"/>
          <w:sz w:val="24"/>
          <w:szCs w:val="24"/>
        </w:rPr>
        <w:t xml:space="preserve"> Namun tidak dipungkiri bahwa pada masa remaja, justru keinginan untuk mencoba-coba, mengikuti trend dan </w:t>
      </w:r>
      <w:proofErr w:type="gramStart"/>
      <w:r w:rsidRPr="00A61618">
        <w:rPr>
          <w:rFonts w:ascii="Times New Roman" w:hAnsi="Times New Roman" w:cs="Times New Roman"/>
          <w:sz w:val="24"/>
          <w:szCs w:val="24"/>
        </w:rPr>
        <w:t>gaya</w:t>
      </w:r>
      <w:proofErr w:type="gramEnd"/>
      <w:r w:rsidRPr="00A61618">
        <w:rPr>
          <w:rFonts w:ascii="Times New Roman" w:hAnsi="Times New Roman" w:cs="Times New Roman"/>
          <w:sz w:val="24"/>
          <w:szCs w:val="24"/>
        </w:rPr>
        <w:t xml:space="preserve"> hidup, serta bersenang</w:t>
      </w:r>
      <w:r>
        <w:rPr>
          <w:rFonts w:ascii="Times New Roman" w:hAnsi="Times New Roman" w:cs="Times New Roman"/>
          <w:sz w:val="24"/>
          <w:szCs w:val="24"/>
        </w:rPr>
        <w:t>-</w:t>
      </w:r>
      <w:r w:rsidRPr="00A61618">
        <w:rPr>
          <w:rFonts w:ascii="Times New Roman" w:hAnsi="Times New Roman" w:cs="Times New Roman"/>
          <w:sz w:val="24"/>
          <w:szCs w:val="24"/>
        </w:rPr>
        <w:t xml:space="preserve">senang besar sekali. Walaupun semua kecenderungan itu wajar-wajar saja, tetapi hal tersebut dapat memudahkan remaja untuk terdorong melakukan kenalakan remaja, terjerumus pada pergaulan yang salah karena trend dan </w:t>
      </w:r>
      <w:proofErr w:type="gramStart"/>
      <w:r w:rsidRPr="00A61618">
        <w:rPr>
          <w:rFonts w:ascii="Times New Roman" w:hAnsi="Times New Roman" w:cs="Times New Roman"/>
          <w:sz w:val="24"/>
          <w:szCs w:val="24"/>
        </w:rPr>
        <w:t>gaya</w:t>
      </w:r>
      <w:proofErr w:type="gramEnd"/>
      <w:r w:rsidRPr="00A61618">
        <w:rPr>
          <w:rFonts w:ascii="Times New Roman" w:hAnsi="Times New Roman" w:cs="Times New Roman"/>
          <w:sz w:val="24"/>
          <w:szCs w:val="24"/>
        </w:rPr>
        <w:t xml:space="preserve"> hidup orang lain atau teman-temannya yang mereka ikuti. </w:t>
      </w:r>
      <w:proofErr w:type="gramStart"/>
      <w:r w:rsidRPr="00A61618">
        <w:rPr>
          <w:rFonts w:ascii="Times New Roman" w:hAnsi="Times New Roman" w:cs="Times New Roman"/>
          <w:sz w:val="24"/>
          <w:szCs w:val="24"/>
        </w:rPr>
        <w:t>Salah satu kenalakan remaja tersebut adalah penyalahgunaan narkoba.</w:t>
      </w:r>
      <w:proofErr w:type="gramEnd"/>
    </w:p>
    <w:p w:rsidR="005A31CB" w:rsidRPr="00A05D1E" w:rsidRDefault="005A31CB" w:rsidP="005A31CB">
      <w:pPr>
        <w:tabs>
          <w:tab w:val="left" w:pos="5566"/>
        </w:tabs>
        <w:spacing w:line="360" w:lineRule="auto"/>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 xml:space="preserve">       </w:t>
      </w:r>
      <w:proofErr w:type="gramStart"/>
      <w:r w:rsidRPr="00A05D1E">
        <w:rPr>
          <w:rFonts w:ascii="Times New Roman" w:hAnsi="Times New Roman" w:cs="Times New Roman"/>
          <w:b/>
          <w:bCs/>
          <w:sz w:val="24"/>
          <w:szCs w:val="24"/>
          <w:shd w:val="clear" w:color="auto" w:fill="FFFFFF"/>
        </w:rPr>
        <w:t>Narkoba</w:t>
      </w:r>
      <w:r w:rsidRPr="00A05D1E">
        <w:rPr>
          <w:rFonts w:ascii="Times New Roman" w:hAnsi="Times New Roman" w:cs="Times New Roman"/>
          <w:sz w:val="24"/>
          <w:szCs w:val="24"/>
          <w:shd w:val="clear" w:color="auto" w:fill="FFFFFF"/>
        </w:rPr>
        <w:t> adalah singkatan dari narkotika, psikotropika, dan obat terlarang.</w:t>
      </w:r>
      <w:proofErr w:type="gramEnd"/>
      <w:r w:rsidRPr="00A05D1E">
        <w:rPr>
          <w:rFonts w:ascii="Times New Roman" w:hAnsi="Times New Roman" w:cs="Times New Roman"/>
          <w:sz w:val="24"/>
          <w:szCs w:val="24"/>
          <w:shd w:val="clear" w:color="auto" w:fill="FFFFFF"/>
          <w:vertAlign w:val="superscript"/>
        </w:rPr>
        <w:t xml:space="preserve"> </w:t>
      </w:r>
      <w:r w:rsidRPr="00A05D1E">
        <w:rPr>
          <w:rFonts w:ascii="Times New Roman" w:hAnsi="Times New Roman" w:cs="Times New Roman"/>
          <w:sz w:val="24"/>
          <w:szCs w:val="24"/>
          <w:shd w:val="clear" w:color="auto" w:fill="FFFFFF"/>
        </w:rPr>
        <w:t>Selain "narkoba", istilah lain yang diperkenalkan khususnya oleh </w:t>
      </w:r>
      <w:hyperlink r:id="rId16" w:tooltip="" w:history="1">
        <w:r w:rsidRPr="00A05D1E">
          <w:rPr>
            <w:rStyle w:val="Hyperlink"/>
            <w:rFonts w:ascii="Times New Roman" w:hAnsi="Times New Roman" w:cs="Times New Roman"/>
            <w:color w:val="auto"/>
            <w:sz w:val="24"/>
            <w:szCs w:val="24"/>
            <w:shd w:val="clear" w:color="auto" w:fill="FFFFFF"/>
          </w:rPr>
          <w:t>Kementerian Kesehatan Republik Indonesia</w:t>
        </w:r>
      </w:hyperlink>
      <w:r w:rsidRPr="00A05D1E">
        <w:rPr>
          <w:rFonts w:ascii="Times New Roman" w:hAnsi="Times New Roman" w:cs="Times New Roman"/>
          <w:sz w:val="24"/>
          <w:szCs w:val="24"/>
          <w:shd w:val="clear" w:color="auto" w:fill="FFFFFF"/>
        </w:rPr>
        <w:t> adalah </w:t>
      </w:r>
      <w:r w:rsidRPr="00A05D1E">
        <w:rPr>
          <w:rFonts w:ascii="Times New Roman" w:hAnsi="Times New Roman" w:cs="Times New Roman"/>
          <w:b/>
          <w:bCs/>
          <w:sz w:val="24"/>
          <w:szCs w:val="24"/>
          <w:shd w:val="clear" w:color="auto" w:fill="FFFFFF"/>
        </w:rPr>
        <w:t>Napza</w:t>
      </w:r>
      <w:r w:rsidRPr="00A05D1E">
        <w:rPr>
          <w:rFonts w:ascii="Times New Roman" w:hAnsi="Times New Roman" w:cs="Times New Roman"/>
          <w:sz w:val="24"/>
          <w:szCs w:val="24"/>
          <w:shd w:val="clear" w:color="auto" w:fill="FFFFFF"/>
        </w:rPr>
        <w:t> yang merupakan singkatan dari </w:t>
      </w:r>
      <w:hyperlink r:id="rId17" w:tooltip="Narkotika" w:history="1">
        <w:r w:rsidRPr="00A05D1E">
          <w:rPr>
            <w:rStyle w:val="Hyperlink"/>
            <w:rFonts w:ascii="Times New Roman" w:hAnsi="Times New Roman" w:cs="Times New Roman"/>
            <w:i/>
            <w:color w:val="auto"/>
            <w:sz w:val="24"/>
            <w:szCs w:val="24"/>
            <w:shd w:val="clear" w:color="auto" w:fill="FFFFFF"/>
          </w:rPr>
          <w:t>narkotika</w:t>
        </w:r>
      </w:hyperlink>
      <w:r w:rsidRPr="00A05D1E">
        <w:rPr>
          <w:rFonts w:ascii="Times New Roman" w:hAnsi="Times New Roman" w:cs="Times New Roman"/>
          <w:i/>
          <w:sz w:val="24"/>
          <w:szCs w:val="24"/>
          <w:shd w:val="clear" w:color="auto" w:fill="FFFFFF"/>
        </w:rPr>
        <w:t>, </w:t>
      </w:r>
      <w:hyperlink r:id="rId18" w:tooltip="Psikotropika" w:history="1">
        <w:r w:rsidRPr="00A05D1E">
          <w:rPr>
            <w:rStyle w:val="Hyperlink"/>
            <w:rFonts w:ascii="Times New Roman" w:hAnsi="Times New Roman" w:cs="Times New Roman"/>
            <w:i/>
            <w:color w:val="auto"/>
            <w:sz w:val="24"/>
            <w:szCs w:val="24"/>
            <w:shd w:val="clear" w:color="auto" w:fill="FFFFFF"/>
          </w:rPr>
          <w:t>psikotropika</w:t>
        </w:r>
      </w:hyperlink>
      <w:r w:rsidRPr="00A05D1E">
        <w:rPr>
          <w:rFonts w:ascii="Times New Roman" w:hAnsi="Times New Roman" w:cs="Times New Roman"/>
          <w:i/>
          <w:sz w:val="24"/>
          <w:szCs w:val="24"/>
          <w:shd w:val="clear" w:color="auto" w:fill="FFFFFF"/>
        </w:rPr>
        <w:t>, dan </w:t>
      </w:r>
      <w:hyperlink r:id="rId19" w:tooltip="Zat adiktif" w:history="1">
        <w:r w:rsidRPr="00A05D1E">
          <w:rPr>
            <w:rStyle w:val="Hyperlink"/>
            <w:rFonts w:ascii="Times New Roman" w:hAnsi="Times New Roman" w:cs="Times New Roman"/>
            <w:i/>
            <w:color w:val="auto"/>
            <w:sz w:val="24"/>
            <w:szCs w:val="24"/>
            <w:shd w:val="clear" w:color="auto" w:fill="FFFFFF"/>
          </w:rPr>
          <w:t>zat adiktif</w:t>
        </w:r>
      </w:hyperlink>
      <w:r w:rsidRPr="00A05D1E">
        <w:rPr>
          <w:rFonts w:ascii="Times New Roman" w:hAnsi="Times New Roman" w:cs="Times New Roman"/>
          <w:sz w:val="24"/>
          <w:szCs w:val="24"/>
          <w:shd w:val="clear" w:color="auto" w:fill="FFFFFF"/>
        </w:rPr>
        <w:t>.</w:t>
      </w:r>
    </w:p>
    <w:p w:rsidR="005A31CB" w:rsidRDefault="005A31CB" w:rsidP="005A31CB">
      <w:pPr>
        <w:tabs>
          <w:tab w:val="left" w:pos="5566"/>
        </w:tabs>
        <w:spacing w:line="360" w:lineRule="auto"/>
        <w:jc w:val="both"/>
        <w:rPr>
          <w:rFonts w:ascii="Times New Roman" w:hAnsi="Times New Roman" w:cs="Times New Roman"/>
          <w:color w:val="202122"/>
          <w:sz w:val="24"/>
          <w:szCs w:val="24"/>
          <w:shd w:val="clear" w:color="auto" w:fill="FFFFFF"/>
        </w:rPr>
      </w:pPr>
      <w:proofErr w:type="gramStart"/>
      <w:r w:rsidRPr="00A05D1E">
        <w:rPr>
          <w:rFonts w:ascii="Times New Roman" w:hAnsi="Times New Roman" w:cs="Times New Roman"/>
          <w:color w:val="202122"/>
          <w:sz w:val="24"/>
          <w:szCs w:val="24"/>
          <w:shd w:val="clear" w:color="auto" w:fill="FFFFFF"/>
        </w:rPr>
        <w:t>Narkotika adalah zat atau obat yang berasal dari tanaman atau bukan tanaman, baik sintetis maupun semi sintetis yang dapat menyebabkan penurunan atau perubahan kesadaran, hilangnya rasa nyeri dan dapat menimbulkan ketergantungan (Undang-Undang No. 35 tahun 2009).</w:t>
      </w:r>
      <w:proofErr w:type="gramEnd"/>
    </w:p>
    <w:p w:rsidR="001E043E" w:rsidRDefault="001E043E" w:rsidP="005A31CB">
      <w:pPr>
        <w:tabs>
          <w:tab w:val="left" w:pos="5566"/>
        </w:tabs>
        <w:spacing w:line="360" w:lineRule="auto"/>
        <w:jc w:val="both"/>
        <w:rPr>
          <w:rFonts w:ascii="Times New Roman" w:hAnsi="Times New Roman" w:cs="Times New Roman"/>
          <w:color w:val="202122"/>
          <w:sz w:val="24"/>
          <w:szCs w:val="24"/>
          <w:shd w:val="clear" w:color="auto" w:fill="FFFFFF"/>
        </w:rPr>
      </w:pPr>
    </w:p>
    <w:p w:rsidR="001E043E" w:rsidRDefault="001E043E" w:rsidP="005A31CB">
      <w:pPr>
        <w:tabs>
          <w:tab w:val="left" w:pos="5566"/>
        </w:tabs>
        <w:spacing w:line="360" w:lineRule="auto"/>
        <w:jc w:val="both"/>
        <w:rPr>
          <w:rStyle w:val="Strong"/>
          <w:rFonts w:ascii="Times New Roman" w:hAnsi="Times New Roman" w:cs="Times New Roman"/>
          <w:b w:val="0"/>
          <w:color w:val="222222"/>
          <w:sz w:val="24"/>
          <w:szCs w:val="24"/>
        </w:rPr>
      </w:pPr>
      <w:r w:rsidRPr="001E043E">
        <w:rPr>
          <w:rStyle w:val="Strong"/>
          <w:rFonts w:ascii="Times New Roman" w:hAnsi="Times New Roman" w:cs="Times New Roman"/>
          <w:b w:val="0"/>
          <w:color w:val="222222"/>
          <w:sz w:val="24"/>
          <w:szCs w:val="24"/>
        </w:rPr>
        <w:lastRenderedPageBreak/>
        <w:t xml:space="preserve">Langkah Pencegahan Penyalahgunaan Narkoba Pada </w:t>
      </w:r>
      <w:proofErr w:type="gramStart"/>
      <w:r w:rsidRPr="001E043E">
        <w:rPr>
          <w:rStyle w:val="Strong"/>
          <w:rFonts w:ascii="Times New Roman" w:hAnsi="Times New Roman" w:cs="Times New Roman"/>
          <w:b w:val="0"/>
          <w:color w:val="222222"/>
          <w:sz w:val="24"/>
          <w:szCs w:val="24"/>
        </w:rPr>
        <w:t>Remaja</w:t>
      </w:r>
      <w:r>
        <w:rPr>
          <w:rStyle w:val="Strong"/>
          <w:rFonts w:ascii="Times New Roman" w:hAnsi="Times New Roman" w:cs="Times New Roman"/>
          <w:b w:val="0"/>
          <w:color w:val="222222"/>
          <w:sz w:val="24"/>
          <w:szCs w:val="24"/>
        </w:rPr>
        <w:t xml:space="preserve"> :</w:t>
      </w:r>
      <w:proofErr w:type="gramEnd"/>
    </w:p>
    <w:p w:rsidR="001E043E" w:rsidRDefault="001E043E" w:rsidP="005A31CB">
      <w:pPr>
        <w:tabs>
          <w:tab w:val="left" w:pos="5566"/>
        </w:tabs>
        <w:spacing w:line="360" w:lineRule="auto"/>
        <w:jc w:val="both"/>
        <w:rPr>
          <w:rStyle w:val="Strong"/>
          <w:rFonts w:ascii="Times New Roman" w:hAnsi="Times New Roman" w:cs="Times New Roman"/>
          <w:b w:val="0"/>
          <w:color w:val="222222"/>
          <w:sz w:val="24"/>
          <w:szCs w:val="24"/>
        </w:rPr>
      </w:pPr>
      <w:proofErr w:type="gramStart"/>
      <w:r>
        <w:rPr>
          <w:rStyle w:val="Strong"/>
          <w:rFonts w:ascii="Times New Roman" w:hAnsi="Times New Roman" w:cs="Times New Roman"/>
          <w:b w:val="0"/>
          <w:color w:val="222222"/>
          <w:sz w:val="24"/>
          <w:szCs w:val="24"/>
        </w:rPr>
        <w:t>1.Promotif</w:t>
      </w:r>
      <w:proofErr w:type="gramEnd"/>
    </w:p>
    <w:p w:rsidR="001E043E" w:rsidRDefault="001E043E" w:rsidP="005A31CB">
      <w:pPr>
        <w:tabs>
          <w:tab w:val="left" w:pos="5566"/>
        </w:tabs>
        <w:spacing w:line="360" w:lineRule="auto"/>
        <w:jc w:val="both"/>
        <w:rPr>
          <w:rStyle w:val="Strong"/>
          <w:rFonts w:ascii="Times New Roman" w:hAnsi="Times New Roman" w:cs="Times New Roman"/>
          <w:b w:val="0"/>
          <w:color w:val="222222"/>
          <w:sz w:val="24"/>
          <w:szCs w:val="24"/>
        </w:rPr>
      </w:pPr>
      <w:r>
        <w:rPr>
          <w:rStyle w:val="Strong"/>
          <w:rFonts w:ascii="Times New Roman" w:hAnsi="Times New Roman" w:cs="Times New Roman"/>
          <w:b w:val="0"/>
          <w:color w:val="222222"/>
          <w:sz w:val="24"/>
          <w:szCs w:val="24"/>
        </w:rPr>
        <w:t>2. Preventif</w:t>
      </w:r>
    </w:p>
    <w:p w:rsidR="001E043E" w:rsidRDefault="001E043E" w:rsidP="005A31CB">
      <w:pPr>
        <w:tabs>
          <w:tab w:val="left" w:pos="5566"/>
        </w:tabs>
        <w:spacing w:line="360" w:lineRule="auto"/>
        <w:jc w:val="both"/>
        <w:rPr>
          <w:rStyle w:val="Strong"/>
          <w:rFonts w:ascii="Times New Roman" w:hAnsi="Times New Roman" w:cs="Times New Roman"/>
          <w:b w:val="0"/>
          <w:color w:val="222222"/>
          <w:sz w:val="24"/>
          <w:szCs w:val="24"/>
        </w:rPr>
      </w:pPr>
      <w:r>
        <w:rPr>
          <w:rStyle w:val="Strong"/>
          <w:rFonts w:ascii="Times New Roman" w:hAnsi="Times New Roman" w:cs="Times New Roman"/>
          <w:b w:val="0"/>
          <w:color w:val="222222"/>
          <w:sz w:val="24"/>
          <w:szCs w:val="24"/>
        </w:rPr>
        <w:t>3. Kuratif</w:t>
      </w:r>
    </w:p>
    <w:p w:rsidR="001E043E" w:rsidRPr="001E043E" w:rsidRDefault="001E043E" w:rsidP="005A31CB">
      <w:pPr>
        <w:tabs>
          <w:tab w:val="left" w:pos="5566"/>
        </w:tabs>
        <w:spacing w:line="360" w:lineRule="auto"/>
        <w:jc w:val="both"/>
        <w:rPr>
          <w:rStyle w:val="Strong"/>
          <w:rFonts w:ascii="Times New Roman" w:hAnsi="Times New Roman" w:cs="Times New Roman"/>
          <w:b w:val="0"/>
          <w:color w:val="222222"/>
          <w:sz w:val="24"/>
          <w:szCs w:val="24"/>
        </w:rPr>
      </w:pPr>
      <w:r>
        <w:rPr>
          <w:rStyle w:val="Strong"/>
          <w:rFonts w:ascii="Times New Roman" w:hAnsi="Times New Roman" w:cs="Times New Roman"/>
          <w:b w:val="0"/>
          <w:color w:val="222222"/>
          <w:sz w:val="24"/>
          <w:szCs w:val="24"/>
        </w:rPr>
        <w:t>4. Rehabilitatif</w:t>
      </w:r>
    </w:p>
    <w:p w:rsidR="001E043E" w:rsidRPr="001E043E" w:rsidRDefault="001E043E" w:rsidP="005A31CB">
      <w:pPr>
        <w:tabs>
          <w:tab w:val="left" w:pos="5566"/>
        </w:tabs>
        <w:spacing w:line="360" w:lineRule="auto"/>
        <w:jc w:val="both"/>
        <w:rPr>
          <w:rFonts w:ascii="Times New Roman" w:hAnsi="Times New Roman" w:cs="Times New Roman"/>
          <w:color w:val="202122"/>
          <w:sz w:val="24"/>
          <w:szCs w:val="24"/>
          <w:shd w:val="clear" w:color="auto" w:fill="FFFFFF"/>
        </w:rPr>
      </w:pPr>
    </w:p>
    <w:p w:rsidR="005A31CB" w:rsidRDefault="005A31CB" w:rsidP="005A31CB">
      <w:pPr>
        <w:tabs>
          <w:tab w:val="left" w:pos="5566"/>
        </w:tabs>
        <w:spacing w:line="360" w:lineRule="auto"/>
        <w:jc w:val="both"/>
        <w:rPr>
          <w:rFonts w:ascii="Times New Roman" w:hAnsi="Times New Roman" w:cs="Times New Roman"/>
          <w:color w:val="202122"/>
          <w:sz w:val="24"/>
          <w:szCs w:val="24"/>
          <w:shd w:val="clear" w:color="auto" w:fill="FFFFFF"/>
        </w:rPr>
      </w:pPr>
    </w:p>
    <w:p w:rsidR="005A31CB" w:rsidRDefault="005A31CB" w:rsidP="005A31CB">
      <w:pPr>
        <w:tabs>
          <w:tab w:val="left" w:pos="5566"/>
        </w:tabs>
        <w:jc w:val="both"/>
        <w:rPr>
          <w:rFonts w:ascii="Times New Roman" w:hAnsi="Times New Roman" w:cs="Times New Roman"/>
          <w:sz w:val="24"/>
          <w:szCs w:val="24"/>
        </w:rPr>
      </w:pPr>
    </w:p>
    <w:p w:rsidR="005A31CB" w:rsidRDefault="005A31CB" w:rsidP="005A31CB">
      <w:pPr>
        <w:tabs>
          <w:tab w:val="left" w:pos="5566"/>
        </w:tabs>
        <w:jc w:val="both"/>
        <w:rPr>
          <w:rFonts w:ascii="Times New Roman" w:hAnsi="Times New Roman" w:cs="Times New Roman"/>
          <w:sz w:val="24"/>
          <w:szCs w:val="24"/>
        </w:rPr>
      </w:pPr>
    </w:p>
    <w:p w:rsidR="005A31CB" w:rsidRDefault="005A31CB" w:rsidP="005A31CB">
      <w:pPr>
        <w:tabs>
          <w:tab w:val="left" w:pos="5566"/>
        </w:tabs>
        <w:spacing w:line="360" w:lineRule="auto"/>
        <w:ind w:firstLine="284"/>
        <w:rPr>
          <w:rFonts w:ascii="Times New Roman" w:hAnsi="Times New Roman" w:cs="Times New Roman"/>
          <w:b/>
          <w:color w:val="000000" w:themeColor="text1"/>
          <w:sz w:val="24"/>
          <w:szCs w:val="24"/>
          <w:bdr w:val="single" w:sz="2" w:space="0" w:color="E2E8F0" w:frame="1"/>
          <w:shd w:val="clear" w:color="auto" w:fill="F5F5F5"/>
        </w:rPr>
      </w:pPr>
    </w:p>
    <w:p w:rsidR="00FC03AB" w:rsidRDefault="00FC03AB" w:rsidP="00FC03AB">
      <w:pPr>
        <w:tabs>
          <w:tab w:val="left" w:pos="5566"/>
        </w:tabs>
        <w:spacing w:line="360" w:lineRule="auto"/>
        <w:ind w:firstLine="284"/>
        <w:jc w:val="center"/>
        <w:rPr>
          <w:rFonts w:ascii="Times New Roman" w:hAnsi="Times New Roman" w:cs="Times New Roman"/>
          <w:b/>
          <w:color w:val="000000" w:themeColor="text1"/>
          <w:sz w:val="24"/>
          <w:szCs w:val="24"/>
          <w:bdr w:val="single" w:sz="2" w:space="0" w:color="E2E8F0" w:frame="1"/>
          <w:shd w:val="clear" w:color="auto" w:fill="F5F5F5"/>
        </w:rPr>
      </w:pPr>
    </w:p>
    <w:p w:rsidR="001E043E" w:rsidRDefault="001E043E" w:rsidP="00FC03AB">
      <w:pPr>
        <w:tabs>
          <w:tab w:val="left" w:pos="5566"/>
        </w:tabs>
        <w:spacing w:line="360" w:lineRule="auto"/>
        <w:ind w:firstLine="284"/>
        <w:jc w:val="center"/>
        <w:rPr>
          <w:rFonts w:ascii="Times New Roman" w:hAnsi="Times New Roman" w:cs="Times New Roman"/>
          <w:b/>
          <w:color w:val="000000" w:themeColor="text1"/>
          <w:sz w:val="24"/>
          <w:szCs w:val="24"/>
          <w:bdr w:val="single" w:sz="2" w:space="0" w:color="E2E8F0" w:frame="1"/>
          <w:shd w:val="clear" w:color="auto" w:fill="F5F5F5"/>
        </w:rPr>
      </w:pPr>
    </w:p>
    <w:p w:rsidR="001E043E" w:rsidRDefault="001E043E" w:rsidP="00FC03AB">
      <w:pPr>
        <w:tabs>
          <w:tab w:val="left" w:pos="5566"/>
        </w:tabs>
        <w:spacing w:line="360" w:lineRule="auto"/>
        <w:ind w:firstLine="284"/>
        <w:jc w:val="center"/>
        <w:rPr>
          <w:rFonts w:ascii="Times New Roman" w:hAnsi="Times New Roman" w:cs="Times New Roman"/>
          <w:b/>
          <w:color w:val="000000" w:themeColor="text1"/>
          <w:sz w:val="24"/>
          <w:szCs w:val="24"/>
          <w:bdr w:val="single" w:sz="2" w:space="0" w:color="E2E8F0" w:frame="1"/>
          <w:shd w:val="clear" w:color="auto" w:fill="F5F5F5"/>
        </w:rPr>
      </w:pPr>
    </w:p>
    <w:p w:rsidR="001E043E" w:rsidRDefault="001E043E" w:rsidP="00FC03AB">
      <w:pPr>
        <w:tabs>
          <w:tab w:val="left" w:pos="5566"/>
        </w:tabs>
        <w:spacing w:line="360" w:lineRule="auto"/>
        <w:ind w:firstLine="284"/>
        <w:jc w:val="center"/>
        <w:rPr>
          <w:rFonts w:ascii="Times New Roman" w:hAnsi="Times New Roman" w:cs="Times New Roman"/>
          <w:b/>
          <w:color w:val="000000" w:themeColor="text1"/>
          <w:sz w:val="24"/>
          <w:szCs w:val="24"/>
          <w:bdr w:val="single" w:sz="2" w:space="0" w:color="E2E8F0" w:frame="1"/>
          <w:shd w:val="clear" w:color="auto" w:fill="F5F5F5"/>
        </w:rPr>
      </w:pPr>
    </w:p>
    <w:p w:rsidR="001E043E" w:rsidRDefault="001E043E" w:rsidP="00FC03AB">
      <w:pPr>
        <w:tabs>
          <w:tab w:val="left" w:pos="5566"/>
        </w:tabs>
        <w:spacing w:line="360" w:lineRule="auto"/>
        <w:ind w:firstLine="284"/>
        <w:jc w:val="center"/>
        <w:rPr>
          <w:rFonts w:ascii="Times New Roman" w:hAnsi="Times New Roman" w:cs="Times New Roman"/>
          <w:b/>
          <w:color w:val="000000" w:themeColor="text1"/>
          <w:sz w:val="24"/>
          <w:szCs w:val="24"/>
          <w:bdr w:val="single" w:sz="2" w:space="0" w:color="E2E8F0" w:frame="1"/>
          <w:shd w:val="clear" w:color="auto" w:fill="F5F5F5"/>
        </w:rPr>
      </w:pPr>
    </w:p>
    <w:p w:rsidR="001E043E" w:rsidRDefault="001E043E" w:rsidP="00FC03AB">
      <w:pPr>
        <w:tabs>
          <w:tab w:val="left" w:pos="5566"/>
        </w:tabs>
        <w:spacing w:line="360" w:lineRule="auto"/>
        <w:ind w:firstLine="284"/>
        <w:jc w:val="center"/>
        <w:rPr>
          <w:rFonts w:ascii="Times New Roman" w:hAnsi="Times New Roman" w:cs="Times New Roman"/>
          <w:b/>
          <w:color w:val="000000" w:themeColor="text1"/>
          <w:sz w:val="24"/>
          <w:szCs w:val="24"/>
          <w:bdr w:val="single" w:sz="2" w:space="0" w:color="E2E8F0" w:frame="1"/>
          <w:shd w:val="clear" w:color="auto" w:fill="F5F5F5"/>
        </w:rPr>
      </w:pPr>
    </w:p>
    <w:p w:rsidR="001E043E" w:rsidRDefault="001E043E" w:rsidP="00FC03AB">
      <w:pPr>
        <w:tabs>
          <w:tab w:val="left" w:pos="5566"/>
        </w:tabs>
        <w:spacing w:line="360" w:lineRule="auto"/>
        <w:ind w:firstLine="284"/>
        <w:jc w:val="center"/>
        <w:rPr>
          <w:rFonts w:ascii="Times New Roman" w:hAnsi="Times New Roman" w:cs="Times New Roman"/>
          <w:b/>
          <w:color w:val="000000" w:themeColor="text1"/>
          <w:sz w:val="24"/>
          <w:szCs w:val="24"/>
          <w:bdr w:val="single" w:sz="2" w:space="0" w:color="E2E8F0" w:frame="1"/>
          <w:shd w:val="clear" w:color="auto" w:fill="F5F5F5"/>
        </w:rPr>
      </w:pPr>
    </w:p>
    <w:p w:rsidR="001E043E" w:rsidRDefault="001E043E" w:rsidP="00FC03AB">
      <w:pPr>
        <w:tabs>
          <w:tab w:val="left" w:pos="5566"/>
        </w:tabs>
        <w:spacing w:line="360" w:lineRule="auto"/>
        <w:ind w:firstLine="284"/>
        <w:jc w:val="center"/>
        <w:rPr>
          <w:rFonts w:ascii="Times New Roman" w:hAnsi="Times New Roman" w:cs="Times New Roman"/>
          <w:b/>
          <w:color w:val="000000" w:themeColor="text1"/>
          <w:sz w:val="24"/>
          <w:szCs w:val="24"/>
          <w:bdr w:val="single" w:sz="2" w:space="0" w:color="E2E8F0" w:frame="1"/>
          <w:shd w:val="clear" w:color="auto" w:fill="F5F5F5"/>
        </w:rPr>
      </w:pPr>
    </w:p>
    <w:p w:rsidR="001E043E" w:rsidRDefault="001E043E" w:rsidP="00FC03AB">
      <w:pPr>
        <w:tabs>
          <w:tab w:val="left" w:pos="5566"/>
        </w:tabs>
        <w:spacing w:line="360" w:lineRule="auto"/>
        <w:ind w:firstLine="284"/>
        <w:jc w:val="center"/>
        <w:rPr>
          <w:rFonts w:ascii="Times New Roman" w:hAnsi="Times New Roman" w:cs="Times New Roman"/>
          <w:b/>
          <w:color w:val="000000" w:themeColor="text1"/>
          <w:sz w:val="24"/>
          <w:szCs w:val="24"/>
          <w:bdr w:val="single" w:sz="2" w:space="0" w:color="E2E8F0" w:frame="1"/>
          <w:shd w:val="clear" w:color="auto" w:fill="F5F5F5"/>
        </w:rPr>
      </w:pPr>
    </w:p>
    <w:p w:rsidR="001E043E" w:rsidRDefault="001E043E" w:rsidP="00FC03AB">
      <w:pPr>
        <w:tabs>
          <w:tab w:val="left" w:pos="5566"/>
        </w:tabs>
        <w:spacing w:line="360" w:lineRule="auto"/>
        <w:ind w:firstLine="284"/>
        <w:jc w:val="center"/>
        <w:rPr>
          <w:rFonts w:ascii="Times New Roman" w:hAnsi="Times New Roman" w:cs="Times New Roman"/>
          <w:b/>
          <w:color w:val="000000" w:themeColor="text1"/>
          <w:sz w:val="24"/>
          <w:szCs w:val="24"/>
          <w:bdr w:val="single" w:sz="2" w:space="0" w:color="E2E8F0" w:frame="1"/>
          <w:shd w:val="clear" w:color="auto" w:fill="F5F5F5"/>
        </w:rPr>
      </w:pPr>
    </w:p>
    <w:p w:rsidR="001E043E" w:rsidRDefault="001E043E" w:rsidP="00FC03AB">
      <w:pPr>
        <w:tabs>
          <w:tab w:val="left" w:pos="5566"/>
        </w:tabs>
        <w:spacing w:line="360" w:lineRule="auto"/>
        <w:ind w:firstLine="284"/>
        <w:jc w:val="center"/>
        <w:rPr>
          <w:rFonts w:ascii="Times New Roman" w:hAnsi="Times New Roman" w:cs="Times New Roman"/>
          <w:b/>
          <w:color w:val="000000" w:themeColor="text1"/>
          <w:sz w:val="24"/>
          <w:szCs w:val="24"/>
          <w:bdr w:val="single" w:sz="2" w:space="0" w:color="E2E8F0" w:frame="1"/>
          <w:shd w:val="clear" w:color="auto" w:fill="F5F5F5"/>
        </w:rPr>
      </w:pPr>
    </w:p>
    <w:p w:rsidR="001E043E" w:rsidRDefault="001E043E" w:rsidP="00FC03AB">
      <w:pPr>
        <w:tabs>
          <w:tab w:val="left" w:pos="5566"/>
        </w:tabs>
        <w:spacing w:line="360" w:lineRule="auto"/>
        <w:ind w:firstLine="284"/>
        <w:jc w:val="center"/>
        <w:rPr>
          <w:rFonts w:ascii="Times New Roman" w:hAnsi="Times New Roman" w:cs="Times New Roman"/>
          <w:b/>
          <w:color w:val="000000" w:themeColor="text1"/>
          <w:sz w:val="24"/>
          <w:szCs w:val="24"/>
          <w:bdr w:val="single" w:sz="2" w:space="0" w:color="E2E8F0" w:frame="1"/>
          <w:shd w:val="clear" w:color="auto" w:fill="F5F5F5"/>
        </w:rPr>
      </w:pPr>
      <w:r>
        <w:rPr>
          <w:rFonts w:ascii="Times New Roman" w:hAnsi="Times New Roman" w:cs="Times New Roman"/>
          <w:b/>
          <w:color w:val="000000" w:themeColor="text1"/>
          <w:sz w:val="24"/>
          <w:szCs w:val="24"/>
          <w:bdr w:val="single" w:sz="2" w:space="0" w:color="E2E8F0" w:frame="1"/>
          <w:shd w:val="clear" w:color="auto" w:fill="F5F5F5"/>
        </w:rPr>
        <w:lastRenderedPageBreak/>
        <w:t>LAMPIRAN</w:t>
      </w:r>
    </w:p>
    <w:p w:rsidR="006961E3" w:rsidRDefault="006961E3" w:rsidP="00FC03AB">
      <w:pPr>
        <w:tabs>
          <w:tab w:val="left" w:pos="5566"/>
        </w:tabs>
        <w:spacing w:line="360" w:lineRule="auto"/>
        <w:ind w:firstLine="284"/>
        <w:jc w:val="center"/>
        <w:rPr>
          <w:rFonts w:ascii="Times New Roman" w:hAnsi="Times New Roman" w:cs="Times New Roman"/>
          <w:b/>
          <w:color w:val="000000" w:themeColor="text1"/>
          <w:sz w:val="24"/>
          <w:szCs w:val="24"/>
          <w:bdr w:val="single" w:sz="2" w:space="0" w:color="E2E8F0" w:frame="1"/>
          <w:shd w:val="clear" w:color="auto" w:fill="F5F5F5"/>
        </w:rPr>
      </w:pPr>
    </w:p>
    <w:p w:rsidR="006961E3" w:rsidRPr="006961E3" w:rsidRDefault="006961E3" w:rsidP="006961E3">
      <w:pPr>
        <w:rPr>
          <w:rFonts w:ascii="Times New Roman" w:hAnsi="Times New Roman" w:cs="Times New Roman"/>
          <w:sz w:val="24"/>
          <w:szCs w:val="24"/>
        </w:rPr>
      </w:pPr>
    </w:p>
    <w:p w:rsidR="006961E3" w:rsidRPr="006961E3" w:rsidRDefault="006961E3" w:rsidP="006961E3">
      <w:pPr>
        <w:rPr>
          <w:rFonts w:ascii="Times New Roman" w:hAnsi="Times New Roman" w:cs="Times New Roman"/>
          <w:sz w:val="24"/>
          <w:szCs w:val="24"/>
        </w:rPr>
      </w:pPr>
    </w:p>
    <w:p w:rsidR="006961E3" w:rsidRPr="006961E3" w:rsidRDefault="006961E3" w:rsidP="006961E3">
      <w:pPr>
        <w:rPr>
          <w:rFonts w:ascii="Times New Roman" w:hAnsi="Times New Roman" w:cs="Times New Roman"/>
          <w:sz w:val="24"/>
          <w:szCs w:val="24"/>
        </w:rPr>
      </w:pPr>
    </w:p>
    <w:p w:rsidR="006961E3" w:rsidRPr="006961E3" w:rsidRDefault="006961E3" w:rsidP="006961E3">
      <w:pPr>
        <w:rPr>
          <w:rFonts w:ascii="Times New Roman" w:hAnsi="Times New Roman" w:cs="Times New Roman"/>
          <w:sz w:val="24"/>
          <w:szCs w:val="24"/>
        </w:rPr>
      </w:pPr>
    </w:p>
    <w:p w:rsidR="006961E3" w:rsidRDefault="006961E3" w:rsidP="006961E3">
      <w:pPr>
        <w:rPr>
          <w:rFonts w:ascii="Times New Roman" w:hAnsi="Times New Roman" w:cs="Times New Roman"/>
          <w:sz w:val="24"/>
          <w:szCs w:val="24"/>
        </w:rPr>
      </w:pPr>
    </w:p>
    <w:p w:rsidR="001E043E" w:rsidRPr="006961E3" w:rsidRDefault="006961E3" w:rsidP="006961E3">
      <w:pPr>
        <w:tabs>
          <w:tab w:val="left" w:pos="6281"/>
        </w:tabs>
        <w:rPr>
          <w:rFonts w:ascii="Times New Roman" w:hAnsi="Times New Roman" w:cs="Times New Roman"/>
          <w:sz w:val="24"/>
          <w:szCs w:val="24"/>
        </w:rPr>
      </w:pPr>
      <w:r>
        <w:rPr>
          <w:rFonts w:ascii="Times New Roman" w:hAnsi="Times New Roman" w:cs="Times New Roman"/>
          <w:sz w:val="24"/>
          <w:szCs w:val="24"/>
        </w:rPr>
        <w:tab/>
      </w:r>
    </w:p>
    <w:sectPr w:rsidR="001E043E" w:rsidRPr="006961E3" w:rsidSect="00B92A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CE63C8"/>
    <w:multiLevelType w:val="hybridMultilevel"/>
    <w:tmpl w:val="A59275A8"/>
    <w:lvl w:ilvl="0" w:tplc="BB262054">
      <w:start w:val="4"/>
      <w:numFmt w:val="bullet"/>
      <w:lvlText w:val="-"/>
      <w:lvlJc w:val="left"/>
      <w:pPr>
        <w:ind w:left="720" w:hanging="360"/>
      </w:pPr>
      <w:rPr>
        <w:rFonts w:ascii="Times New Roman" w:eastAsiaTheme="minorHAnsi" w:hAnsi="Times New Roman" w:cs="Times New Roman"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hideSpellingErrors/>
  <w:proofState w:grammar="clean"/>
  <w:defaultTabStop w:val="720"/>
  <w:characterSpacingControl w:val="doNotCompress"/>
  <w:compat/>
  <w:rsids>
    <w:rsidRoot w:val="00A61618"/>
    <w:rsid w:val="001756D2"/>
    <w:rsid w:val="001E043E"/>
    <w:rsid w:val="00237816"/>
    <w:rsid w:val="002D101D"/>
    <w:rsid w:val="005A31CB"/>
    <w:rsid w:val="006961E3"/>
    <w:rsid w:val="00705D84"/>
    <w:rsid w:val="00720D98"/>
    <w:rsid w:val="008F69DF"/>
    <w:rsid w:val="00A05D1E"/>
    <w:rsid w:val="00A57B33"/>
    <w:rsid w:val="00A61618"/>
    <w:rsid w:val="00B732A3"/>
    <w:rsid w:val="00B92AF7"/>
    <w:rsid w:val="00BA658F"/>
    <w:rsid w:val="00E45134"/>
    <w:rsid w:val="00ED7334"/>
    <w:rsid w:val="00EE2CD6"/>
    <w:rsid w:val="00F37E7D"/>
    <w:rsid w:val="00FC03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1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237816"/>
  </w:style>
  <w:style w:type="character" w:customStyle="1" w:styleId="l6">
    <w:name w:val="l6"/>
    <w:basedOn w:val="DefaultParagraphFont"/>
    <w:rsid w:val="00237816"/>
  </w:style>
  <w:style w:type="character" w:styleId="Hyperlink">
    <w:name w:val="Hyperlink"/>
    <w:basedOn w:val="DefaultParagraphFont"/>
    <w:uiPriority w:val="99"/>
    <w:semiHidden/>
    <w:unhideWhenUsed/>
    <w:rsid w:val="00A05D1E"/>
    <w:rPr>
      <w:color w:val="0000FF"/>
      <w:u w:val="single"/>
    </w:rPr>
  </w:style>
  <w:style w:type="paragraph" w:styleId="BalloonText">
    <w:name w:val="Balloon Text"/>
    <w:basedOn w:val="Normal"/>
    <w:link w:val="BalloonTextChar"/>
    <w:uiPriority w:val="99"/>
    <w:semiHidden/>
    <w:unhideWhenUsed/>
    <w:rsid w:val="001756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6D2"/>
    <w:rPr>
      <w:rFonts w:ascii="Tahoma" w:hAnsi="Tahoma" w:cs="Tahoma"/>
      <w:sz w:val="16"/>
      <w:szCs w:val="16"/>
    </w:rPr>
  </w:style>
  <w:style w:type="paragraph" w:styleId="ListParagraph">
    <w:name w:val="List Paragraph"/>
    <w:basedOn w:val="Normal"/>
    <w:uiPriority w:val="34"/>
    <w:qFormat/>
    <w:rsid w:val="00ED7334"/>
    <w:pPr>
      <w:ind w:left="720"/>
      <w:contextualSpacing/>
    </w:pPr>
  </w:style>
  <w:style w:type="paragraph" w:styleId="NormalWeb">
    <w:name w:val="Normal (Web)"/>
    <w:basedOn w:val="Normal"/>
    <w:uiPriority w:val="99"/>
    <w:unhideWhenUsed/>
    <w:rsid w:val="00720D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0D98"/>
    <w:rPr>
      <w:b/>
      <w:bCs/>
    </w:rPr>
  </w:style>
</w:styles>
</file>

<file path=word/webSettings.xml><?xml version="1.0" encoding="utf-8"?>
<w:webSettings xmlns:r="http://schemas.openxmlformats.org/officeDocument/2006/relationships" xmlns:w="http://schemas.openxmlformats.org/wordprocessingml/2006/main">
  <w:divs>
    <w:div w:id="772745589">
      <w:bodyDiv w:val="1"/>
      <w:marLeft w:val="0"/>
      <w:marRight w:val="0"/>
      <w:marTop w:val="0"/>
      <w:marBottom w:val="0"/>
      <w:divBdr>
        <w:top w:val="none" w:sz="0" w:space="0" w:color="auto"/>
        <w:left w:val="none" w:sz="0" w:space="0" w:color="auto"/>
        <w:bottom w:val="none" w:sz="0" w:space="0" w:color="auto"/>
        <w:right w:val="none" w:sz="0" w:space="0" w:color="auto"/>
      </w:divBdr>
    </w:div>
    <w:div w:id="883369192">
      <w:bodyDiv w:val="1"/>
      <w:marLeft w:val="0"/>
      <w:marRight w:val="0"/>
      <w:marTop w:val="0"/>
      <w:marBottom w:val="0"/>
      <w:divBdr>
        <w:top w:val="none" w:sz="0" w:space="0" w:color="auto"/>
        <w:left w:val="none" w:sz="0" w:space="0" w:color="auto"/>
        <w:bottom w:val="none" w:sz="0" w:space="0" w:color="auto"/>
        <w:right w:val="none" w:sz="0" w:space="0" w:color="auto"/>
      </w:divBdr>
      <w:divsChild>
        <w:div w:id="376465789">
          <w:marLeft w:val="0"/>
          <w:marRight w:val="0"/>
          <w:marTop w:val="138"/>
          <w:marBottom w:val="138"/>
          <w:divBdr>
            <w:top w:val="single" w:sz="2" w:space="0" w:color="E2E8F0"/>
            <w:left w:val="single" w:sz="2" w:space="0" w:color="E2E8F0"/>
            <w:bottom w:val="single" w:sz="2" w:space="0" w:color="E2E8F0"/>
            <w:right w:val="single" w:sz="2" w:space="0" w:color="E2E8F0"/>
          </w:divBdr>
          <w:divsChild>
            <w:div w:id="10158193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680132739">
          <w:marLeft w:val="0"/>
          <w:marRight w:val="0"/>
          <w:marTop w:val="138"/>
          <w:marBottom w:val="138"/>
          <w:divBdr>
            <w:top w:val="single" w:sz="2" w:space="0" w:color="E2E8F0"/>
            <w:left w:val="single" w:sz="2" w:space="0" w:color="E2E8F0"/>
            <w:bottom w:val="single" w:sz="2" w:space="0" w:color="E2E8F0"/>
            <w:right w:val="single" w:sz="2" w:space="0" w:color="E2E8F0"/>
          </w:divBdr>
          <w:divsChild>
            <w:div w:id="447241956">
              <w:marLeft w:val="0"/>
              <w:marRight w:val="0"/>
              <w:marTop w:val="0"/>
              <w:marBottom w:val="0"/>
              <w:divBdr>
                <w:top w:val="single" w:sz="2" w:space="0" w:color="E2E8F0"/>
                <w:left w:val="single" w:sz="2" w:space="7" w:color="E2E8F0"/>
                <w:bottom w:val="single" w:sz="2" w:space="0" w:color="E2E8F0"/>
                <w:right w:val="single" w:sz="2" w:space="7" w:color="E2E8F0"/>
              </w:divBdr>
            </w:div>
            <w:div w:id="2072538574">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88883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Zat_adiktif" TargetMode="External"/><Relationship Id="rId13" Type="http://schemas.openxmlformats.org/officeDocument/2006/relationships/image" Target="media/image5.jpeg"/><Relationship Id="rId18" Type="http://schemas.openxmlformats.org/officeDocument/2006/relationships/hyperlink" Target="https://id.wikipedia.org/wiki/Psikotropik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d.wikipedia.org/wiki/Psikotropika" TargetMode="External"/><Relationship Id="rId12" Type="http://schemas.openxmlformats.org/officeDocument/2006/relationships/image" Target="media/image4.jpeg"/><Relationship Id="rId17" Type="http://schemas.openxmlformats.org/officeDocument/2006/relationships/hyperlink" Target="https://id.wikipedia.org/wiki/Narkotika" TargetMode="External"/><Relationship Id="rId2" Type="http://schemas.openxmlformats.org/officeDocument/2006/relationships/styles" Target="styles.xml"/><Relationship Id="rId16" Type="http://schemas.openxmlformats.org/officeDocument/2006/relationships/hyperlink" Target="https://id.wikipedia.org/wiki/Kementerian_Kesehatan_Republik_Indonesi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d.wikipedia.org/wiki/Narkotika" TargetMode="External"/><Relationship Id="rId11" Type="http://schemas.openxmlformats.org/officeDocument/2006/relationships/image" Target="media/image3.jpeg"/><Relationship Id="rId5" Type="http://schemas.openxmlformats.org/officeDocument/2006/relationships/hyperlink" Target="https://id.wikipedia.org/wiki/Kementerian_Kesehatan_Republik_Indonesia" TargetMode="Externa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hyperlink" Target="https://id.wikipedia.org/wiki/Zat_adiktif"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5444</Words>
  <Characters>31032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lenovo1</dc:creator>
  <cp:lastModifiedBy>lenovo1</cp:lastModifiedBy>
  <cp:revision>2</cp:revision>
  <dcterms:created xsi:type="dcterms:W3CDTF">2021-07-05T05:34:00Z</dcterms:created>
  <dcterms:modified xsi:type="dcterms:W3CDTF">2021-07-05T05:34:00Z</dcterms:modified>
</cp:coreProperties>
</file>